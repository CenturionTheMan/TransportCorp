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7C56C" w14:textId="5438CB44" w:rsidR="004874AA" w:rsidRPr="004874AA" w:rsidRDefault="004874AA" w:rsidP="004874AA">
      <w:pPr>
        <w:rPr>
          <w:lang w:val="pl-PL"/>
        </w:rPr>
      </w:pPr>
      <w:r w:rsidRPr="004874AA">
        <w:rPr>
          <w:b/>
          <w:bCs/>
          <w:sz w:val="28"/>
          <w:szCs w:val="28"/>
          <w:lang w:val="pl-PL"/>
        </w:rPr>
        <w:t>Opis zasobów ludzkich:</w:t>
      </w:r>
      <w:r w:rsidRPr="004874AA">
        <w:rPr>
          <w:lang w:val="pl-PL"/>
        </w:rPr>
        <w:t xml:space="preserve"> </w:t>
      </w:r>
      <w:r w:rsidRPr="004874AA">
        <w:rPr>
          <w:lang w:val="pl-PL"/>
        </w:rPr>
        <w:br/>
      </w:r>
      <w:commentRangeStart w:id="0"/>
      <w:r w:rsidRPr="004874AA">
        <w:rPr>
          <w:lang w:val="pl-PL"/>
        </w:rPr>
        <w:t>W firmie transportowej pracownicy</w:t>
      </w:r>
      <w:ins w:id="1" w:author="Dawid Waligórski (264015)" w:date="2023-10-14T19:20:00Z">
        <w:r w:rsidR="00090A26">
          <w:rPr>
            <w:lang w:val="pl-PL"/>
          </w:rPr>
          <w:t xml:space="preserve"> mogą zostać zatrudnieni na stanowiskach koordynatora dostaw bądź</w:t>
        </w:r>
      </w:ins>
      <w:ins w:id="2" w:author="Dawid Waligórski (264015)" w:date="2023-10-14T19:21:00Z">
        <w:r w:rsidR="00090A26">
          <w:rPr>
            <w:lang w:val="pl-PL"/>
          </w:rPr>
          <w:t xml:space="preserve"> kierowcy pojazdu dostawczego.</w:t>
        </w:r>
      </w:ins>
      <w:ins w:id="3" w:author="Dawid Waligórski (264015)" w:date="2023-10-14T19:23:00Z">
        <w:r w:rsidR="00090A26">
          <w:rPr>
            <w:lang w:val="pl-PL"/>
          </w:rPr>
          <w:t xml:space="preserve"> </w:t>
        </w:r>
      </w:ins>
      <w:del w:id="4" w:author="Dawid Waligórski (264015)" w:date="2023-10-14T19:20:00Z">
        <w:r w:rsidRPr="004874AA" w:rsidDel="00090A26">
          <w:rPr>
            <w:lang w:val="pl-PL"/>
          </w:rPr>
          <w:delText xml:space="preserve"> </w:delText>
        </w:r>
      </w:del>
      <w:ins w:id="5" w:author="Dawid Waligórski (264015)" w:date="2023-10-14T19:21:00Z">
        <w:r w:rsidR="00090A26">
          <w:rPr>
            <w:lang w:val="pl-PL"/>
          </w:rPr>
          <w:t xml:space="preserve">Koordynatorzy </w:t>
        </w:r>
      </w:ins>
      <w:r w:rsidRPr="004874AA">
        <w:rPr>
          <w:lang w:val="pl-PL"/>
        </w:rPr>
        <w:t xml:space="preserve">są odpowiedzialni za zarządzanie </w:t>
      </w:r>
      <w:del w:id="6" w:author="Dawid Waligórski (264015)" w:date="2023-10-14T19:52:00Z">
        <w:r w:rsidRPr="004874AA" w:rsidDel="00976C60">
          <w:rPr>
            <w:lang w:val="pl-PL"/>
          </w:rPr>
          <w:delText xml:space="preserve">i koordynację </w:delText>
        </w:r>
      </w:del>
      <w:ins w:id="7" w:author="Dawid Waligórski (264015)" w:date="2023-10-14T19:21:00Z">
        <w:r w:rsidR="00090A26">
          <w:rPr>
            <w:lang w:val="pl-PL"/>
          </w:rPr>
          <w:t>transport</w:t>
        </w:r>
      </w:ins>
      <w:ins w:id="8" w:author="Dawid Waligórski (264015)" w:date="2023-10-14T19:52:00Z">
        <w:r w:rsidR="00976C60">
          <w:rPr>
            <w:lang w:val="pl-PL"/>
          </w:rPr>
          <w:t>em</w:t>
        </w:r>
      </w:ins>
      <w:ins w:id="9" w:author="Dawid Waligórski (264015)" w:date="2023-10-14T19:21:00Z">
        <w:r w:rsidR="00090A26">
          <w:rPr>
            <w:lang w:val="pl-PL"/>
          </w:rPr>
          <w:t xml:space="preserve"> </w:t>
        </w:r>
      </w:ins>
      <w:del w:id="10" w:author="Dawid Waligórski (264015)" w:date="2023-10-14T19:21:00Z">
        <w:r w:rsidRPr="004874AA" w:rsidDel="00090A26">
          <w:rPr>
            <w:lang w:val="pl-PL"/>
          </w:rPr>
          <w:delText xml:space="preserve">transportu </w:delText>
        </w:r>
      </w:del>
      <w:r w:rsidRPr="004874AA">
        <w:rPr>
          <w:lang w:val="pl-PL"/>
        </w:rPr>
        <w:t>towarów</w:t>
      </w:r>
      <w:ins w:id="11" w:author="Dawid Waligórski (264015)" w:date="2023-10-14T19:21:00Z">
        <w:r w:rsidR="00090A26">
          <w:rPr>
            <w:lang w:val="pl-PL"/>
          </w:rPr>
          <w:t>, które</w:t>
        </w:r>
      </w:ins>
      <w:ins w:id="12" w:author="Dawid Waligórski (264015)" w:date="2023-10-14T19:18:00Z">
        <w:r w:rsidR="00090A26">
          <w:rPr>
            <w:lang w:val="pl-PL"/>
          </w:rPr>
          <w:t xml:space="preserve"> zlecan</w:t>
        </w:r>
      </w:ins>
      <w:ins w:id="13" w:author="Dawid Waligórski (264015)" w:date="2023-10-14T19:21:00Z">
        <w:r w:rsidR="00090A26">
          <w:rPr>
            <w:lang w:val="pl-PL"/>
          </w:rPr>
          <w:t>e są</w:t>
        </w:r>
      </w:ins>
      <w:ins w:id="14" w:author="Dawid Waligórski (264015)" w:date="2023-10-14T19:18:00Z">
        <w:r w:rsidR="00090A26">
          <w:rPr>
            <w:lang w:val="pl-PL"/>
          </w:rPr>
          <w:t xml:space="preserve"> przez klientów</w:t>
        </w:r>
      </w:ins>
      <w:r w:rsidRPr="004874AA">
        <w:rPr>
          <w:lang w:val="pl-PL"/>
        </w:rPr>
        <w:t xml:space="preserve">. </w:t>
      </w:r>
      <w:del w:id="15" w:author="Dawid Waligórski (264015)" w:date="2023-10-14T19:22:00Z">
        <w:r w:rsidRPr="004874AA" w:rsidDel="00090A26">
          <w:rPr>
            <w:lang w:val="pl-PL"/>
          </w:rPr>
          <w:delText xml:space="preserve">Pracownicy odpowiadają </w:delText>
        </w:r>
      </w:del>
      <w:ins w:id="16" w:author="Dawid Waligórski (264015)" w:date="2023-10-14T19:22:00Z">
        <w:r w:rsidR="00090A26">
          <w:rPr>
            <w:lang w:val="pl-PL"/>
          </w:rPr>
          <w:t xml:space="preserve">Odpowiadają </w:t>
        </w:r>
      </w:ins>
      <w:r w:rsidRPr="004874AA">
        <w:rPr>
          <w:lang w:val="pl-PL"/>
        </w:rPr>
        <w:t>za przyjmowanie zamówień od klientów</w:t>
      </w:r>
      <w:ins w:id="17" w:author="Dawid Waligórski (264015)" w:date="2023-10-14T19:24:00Z">
        <w:r w:rsidR="00090A26">
          <w:rPr>
            <w:lang w:val="pl-PL"/>
          </w:rPr>
          <w:t xml:space="preserve"> i przypisani</w:t>
        </w:r>
      </w:ins>
      <w:ins w:id="18" w:author="Dawid Waligórski (264015)" w:date="2023-10-14T19:44:00Z">
        <w:r w:rsidR="00F44E8A">
          <w:rPr>
            <w:lang w:val="pl-PL"/>
          </w:rPr>
          <w:t>e</w:t>
        </w:r>
      </w:ins>
      <w:ins w:id="19" w:author="Dawid Waligórski (264015)" w:date="2023-10-14T19:24:00Z">
        <w:r w:rsidR="00090A26">
          <w:rPr>
            <w:lang w:val="pl-PL"/>
          </w:rPr>
          <w:t xml:space="preserve"> ich do dostępnych pojazdów.</w:t>
        </w:r>
      </w:ins>
      <w:del w:id="20" w:author="Dawid Waligórski (264015)" w:date="2023-10-14T19:24:00Z">
        <w:r w:rsidRPr="004874AA" w:rsidDel="00090A26">
          <w:rPr>
            <w:lang w:val="pl-PL"/>
          </w:rPr>
          <w:delText>,</w:delText>
        </w:r>
      </w:del>
      <w:ins w:id="21" w:author="Dawid Waligórski (264015)" w:date="2023-10-14T19:24:00Z">
        <w:r w:rsidR="00090A26">
          <w:rPr>
            <w:lang w:val="pl-PL"/>
          </w:rPr>
          <w:t xml:space="preserve"> Do ich prerogatyw należy także</w:t>
        </w:r>
      </w:ins>
      <w:r w:rsidRPr="004874AA">
        <w:rPr>
          <w:lang w:val="pl-PL"/>
        </w:rPr>
        <w:t xml:space="preserve"> planowanie tras</w:t>
      </w:r>
      <w:ins w:id="22" w:author="Dawid Waligórski (264015)" w:date="2023-10-14T19:22:00Z">
        <w:r w:rsidR="00090A26">
          <w:rPr>
            <w:lang w:val="pl-PL"/>
          </w:rPr>
          <w:t xml:space="preserve"> pojazdów </w:t>
        </w:r>
      </w:ins>
      <w:ins w:id="23" w:author="Dawid Waligórski (264015)" w:date="2023-10-14T19:23:00Z">
        <w:r w:rsidR="00090A26">
          <w:rPr>
            <w:lang w:val="pl-PL"/>
          </w:rPr>
          <w:t>dostawczych</w:t>
        </w:r>
      </w:ins>
      <w:r w:rsidRPr="004874AA">
        <w:rPr>
          <w:lang w:val="pl-PL"/>
        </w:rPr>
        <w:t xml:space="preserve"> </w:t>
      </w:r>
      <w:del w:id="24" w:author="Dawid Waligórski (264015)" w:date="2023-10-14T19:22:00Z">
        <w:r w:rsidRPr="004874AA" w:rsidDel="00090A26">
          <w:rPr>
            <w:lang w:val="pl-PL"/>
          </w:rPr>
          <w:delText xml:space="preserve">i transportu </w:delText>
        </w:r>
      </w:del>
      <w:r w:rsidRPr="004874AA">
        <w:rPr>
          <w:lang w:val="pl-PL"/>
        </w:rPr>
        <w:t>oraz monitorowanie postępu dostaw.</w:t>
      </w:r>
      <w:ins w:id="25" w:author="Dawid Waligórski (264015)" w:date="2023-10-14T19:22:00Z">
        <w:r w:rsidR="00090A26">
          <w:rPr>
            <w:lang w:val="pl-PL"/>
          </w:rPr>
          <w:t xml:space="preserve"> Kierowcy </w:t>
        </w:r>
      </w:ins>
      <w:ins w:id="26" w:author="Dawid Waligórski (264015)" w:date="2023-10-14T19:24:00Z">
        <w:r w:rsidR="00090A26">
          <w:rPr>
            <w:lang w:val="pl-PL"/>
          </w:rPr>
          <w:t>poza swoimi domyślnymi obowiązkami</w:t>
        </w:r>
      </w:ins>
      <w:ins w:id="27" w:author="Dawid Waligórski (264015)" w:date="2023-10-14T19:25:00Z">
        <w:r w:rsidR="00090A26">
          <w:rPr>
            <w:lang w:val="pl-PL"/>
          </w:rPr>
          <w:t xml:space="preserve"> zobligowani są również do</w:t>
        </w:r>
      </w:ins>
      <w:ins w:id="28" w:author="Dawid Waligórski (264015)" w:date="2023-10-14T19:53:00Z">
        <w:r w:rsidR="00976C60">
          <w:rPr>
            <w:lang w:val="pl-PL"/>
          </w:rPr>
          <w:t xml:space="preserve"> </w:t>
        </w:r>
      </w:ins>
      <w:ins w:id="29" w:author="Dawid Waligórski (264015)" w:date="2023-10-14T20:10:00Z">
        <w:r w:rsidR="006954F9">
          <w:rPr>
            <w:lang w:val="pl-PL"/>
          </w:rPr>
          <w:t>regularnego</w:t>
        </w:r>
      </w:ins>
      <w:ins w:id="30" w:author="Dawid Waligórski (264015)" w:date="2023-10-14T19:25:00Z">
        <w:r w:rsidR="00090A26">
          <w:rPr>
            <w:lang w:val="pl-PL"/>
          </w:rPr>
          <w:t xml:space="preserve"> raportowania stanu realizowanego przez siebie transportu.</w:t>
        </w:r>
      </w:ins>
      <w:commentRangeEnd w:id="0"/>
      <w:ins w:id="31" w:author="Dawid Waligórski (264015)" w:date="2023-10-14T19:27:00Z">
        <w:r w:rsidR="00090A26">
          <w:rPr>
            <w:rStyle w:val="Odwoaniedokomentarza"/>
          </w:rPr>
          <w:commentReference w:id="0"/>
        </w:r>
      </w:ins>
    </w:p>
    <w:p w14:paraId="33472940" w14:textId="7008F37A" w:rsidR="004874AA" w:rsidRPr="004874AA" w:rsidRDefault="004874AA" w:rsidP="00CC5E7B">
      <w:pPr>
        <w:rPr>
          <w:lang w:val="pl-PL"/>
        </w:rPr>
      </w:pPr>
      <w:r w:rsidRPr="004874AA">
        <w:rPr>
          <w:b/>
          <w:bCs/>
          <w:sz w:val="28"/>
          <w:szCs w:val="28"/>
          <w:lang w:val="pl-PL"/>
        </w:rPr>
        <w:t>Przepisy i strategia firmy:</w:t>
      </w:r>
      <w:r w:rsidRPr="004874AA">
        <w:rPr>
          <w:lang w:val="pl-PL"/>
        </w:rPr>
        <w:t xml:space="preserve"> </w:t>
      </w:r>
      <w:r w:rsidRPr="004874AA">
        <w:rPr>
          <w:lang w:val="pl-PL"/>
        </w:rPr>
        <w:br/>
      </w:r>
      <w:commentRangeStart w:id="32"/>
      <w:r w:rsidRPr="004874AA">
        <w:rPr>
          <w:lang w:val="pl-PL"/>
        </w:rPr>
        <w:t xml:space="preserve">Zakład transportowy jest zobowiązany do przestrzegania przepisów i regulacji dotyczących transportu drogowego i bezpieczeństwa ruchu drogowego. </w:t>
      </w:r>
      <w:r w:rsidR="00CC5E7B">
        <w:rPr>
          <w:lang w:val="pl-PL"/>
        </w:rPr>
        <w:t>System składania zamówień ma być responsywny i prosty w obsłudze dla klientów.</w:t>
      </w:r>
      <w:ins w:id="33" w:author="Dawid Waligórski (264015)" w:date="2023-10-14T19:19:00Z">
        <w:r w:rsidR="00090A26">
          <w:rPr>
            <w:lang w:val="pl-PL"/>
          </w:rPr>
          <w:t xml:space="preserve"> </w:t>
        </w:r>
      </w:ins>
      <w:ins w:id="34" w:author="Dawid Waligórski (264015)" w:date="2023-10-14T19:32:00Z">
        <w:r w:rsidR="00D031EB">
          <w:rPr>
            <w:lang w:val="pl-PL"/>
          </w:rPr>
          <w:t xml:space="preserve">W celu </w:t>
        </w:r>
      </w:ins>
      <w:ins w:id="35" w:author="Dawid Waligórski (264015)" w:date="2023-10-14T19:37:00Z">
        <w:r w:rsidR="00D031EB">
          <w:rPr>
            <w:lang w:val="pl-PL"/>
          </w:rPr>
          <w:t xml:space="preserve">ich </w:t>
        </w:r>
      </w:ins>
      <w:ins w:id="36" w:author="Dawid Waligórski (264015)" w:date="2023-10-14T19:32:00Z">
        <w:r w:rsidR="00D031EB">
          <w:rPr>
            <w:lang w:val="pl-PL"/>
          </w:rPr>
          <w:t>odciążenia f</w:t>
        </w:r>
      </w:ins>
      <w:ins w:id="37" w:author="Dawid Waligórski (264015)" w:date="2023-10-14T19:31:00Z">
        <w:r w:rsidR="00D031EB">
          <w:rPr>
            <w:lang w:val="pl-PL"/>
          </w:rPr>
          <w:t xml:space="preserve">irma zobowiązała się do przejęcia odpowiedzialności za zaplanowanie </w:t>
        </w:r>
      </w:ins>
      <w:ins w:id="38" w:author="Dawid Waligórski (264015)" w:date="2023-10-14T19:32:00Z">
        <w:r w:rsidR="00D031EB">
          <w:rPr>
            <w:lang w:val="pl-PL"/>
          </w:rPr>
          <w:t>i przeprowadzenie transportu.</w:t>
        </w:r>
      </w:ins>
      <w:ins w:id="39" w:author="Dawid Waligórski (264015)" w:date="2023-10-14T19:33:00Z">
        <w:r w:rsidR="00D031EB">
          <w:rPr>
            <w:lang w:val="pl-PL"/>
          </w:rPr>
          <w:t xml:space="preserve"> W gestii </w:t>
        </w:r>
      </w:ins>
      <w:ins w:id="40" w:author="Dawid Waligórski (264015)" w:date="2023-10-14T19:37:00Z">
        <w:r w:rsidR="00D031EB">
          <w:rPr>
            <w:lang w:val="pl-PL"/>
          </w:rPr>
          <w:t>klienta</w:t>
        </w:r>
      </w:ins>
      <w:ins w:id="41" w:author="Dawid Waligórski (264015)" w:date="2023-10-14T19:33:00Z">
        <w:r w:rsidR="00D031EB">
          <w:rPr>
            <w:lang w:val="pl-PL"/>
          </w:rPr>
          <w:t xml:space="preserve"> pozostaje jedynie</w:t>
        </w:r>
      </w:ins>
      <w:ins w:id="42" w:author="Dawid Waligórski (264015)" w:date="2023-10-14T19:36:00Z">
        <w:r w:rsidR="00D031EB">
          <w:rPr>
            <w:lang w:val="pl-PL"/>
          </w:rPr>
          <w:t xml:space="preserve"> poprawne</w:t>
        </w:r>
      </w:ins>
      <w:ins w:id="43" w:author="Dawid Waligórski (264015)" w:date="2023-10-14T19:33:00Z">
        <w:r w:rsidR="00D031EB">
          <w:rPr>
            <w:lang w:val="pl-PL"/>
          </w:rPr>
          <w:t xml:space="preserve"> złożenie</w:t>
        </w:r>
      </w:ins>
      <w:ins w:id="44" w:author="Dawid Waligórski (264015)" w:date="2023-10-14T19:35:00Z">
        <w:r w:rsidR="00D031EB">
          <w:rPr>
            <w:lang w:val="pl-PL"/>
          </w:rPr>
          <w:t xml:space="preserve"> formularza </w:t>
        </w:r>
      </w:ins>
      <w:ins w:id="45" w:author="Dawid Waligórski (264015)" w:date="2023-10-14T19:36:00Z">
        <w:r w:rsidR="00D031EB">
          <w:rPr>
            <w:lang w:val="pl-PL"/>
          </w:rPr>
          <w:t>zlecającego transport oraz przekazanie towaru kierowcy</w:t>
        </w:r>
      </w:ins>
      <w:ins w:id="46" w:author="Dawid Waligórski (264015)" w:date="2023-10-14T20:27:00Z">
        <w:r w:rsidR="0007072C">
          <w:rPr>
            <w:lang w:val="pl-PL"/>
          </w:rPr>
          <w:t xml:space="preserve"> w wyznaczonym do tego momencie</w:t>
        </w:r>
      </w:ins>
      <w:ins w:id="47" w:author="Dawid Waligórski (264015)" w:date="2023-10-14T19:33:00Z">
        <w:r w:rsidR="00D031EB">
          <w:rPr>
            <w:lang w:val="pl-PL"/>
          </w:rPr>
          <w:t>.</w:t>
        </w:r>
      </w:ins>
      <w:ins w:id="48" w:author="Dawid Waligórski (264015)" w:date="2023-10-14T19:37:00Z">
        <w:r w:rsidR="00160B18">
          <w:rPr>
            <w:lang w:val="pl-PL"/>
          </w:rPr>
          <w:t xml:space="preserve"> </w:t>
        </w:r>
      </w:ins>
      <w:ins w:id="49" w:author="Dawid Waligórski (264015)" w:date="2023-10-14T19:39:00Z">
        <w:r w:rsidR="00F44E8A">
          <w:rPr>
            <w:lang w:val="pl-PL"/>
          </w:rPr>
          <w:t>Zakład zastrzega sobie jednocześnie prawo do nieprzyjęcia zlecenia</w:t>
        </w:r>
      </w:ins>
      <w:ins w:id="50" w:author="Dawid Waligórski (264015)" w:date="2023-10-14T19:40:00Z">
        <w:r w:rsidR="00F44E8A">
          <w:rPr>
            <w:lang w:val="pl-PL"/>
          </w:rPr>
          <w:t xml:space="preserve"> przy jednoczesnym zawiadomieniu klienta o przyczynie odmowy.</w:t>
        </w:r>
      </w:ins>
      <w:commentRangeEnd w:id="32"/>
      <w:ins w:id="51" w:author="Dawid Waligórski (264015)" w:date="2023-10-14T19:43:00Z">
        <w:r w:rsidR="00F44E8A">
          <w:rPr>
            <w:rStyle w:val="Odwoaniedokomentarza"/>
          </w:rPr>
          <w:commentReference w:id="32"/>
        </w:r>
      </w:ins>
    </w:p>
    <w:p w14:paraId="65295C61" w14:textId="0DB9FDB8" w:rsidR="004874AA" w:rsidRPr="004874AA" w:rsidRDefault="004874AA" w:rsidP="004874AA">
      <w:pPr>
        <w:rPr>
          <w:sz w:val="28"/>
          <w:szCs w:val="28"/>
          <w:lang w:val="pl-PL"/>
        </w:rPr>
      </w:pPr>
      <w:r w:rsidRPr="004874AA">
        <w:rPr>
          <w:b/>
          <w:bCs/>
          <w:sz w:val="28"/>
          <w:szCs w:val="28"/>
          <w:lang w:val="pl-PL"/>
        </w:rPr>
        <w:t>Dane techniczne:</w:t>
      </w:r>
    </w:p>
    <w:p w14:paraId="672D1BC5" w14:textId="38DBEED3" w:rsidR="001F4019" w:rsidRDefault="001F4019" w:rsidP="001F4019">
      <w:pPr>
        <w:rPr>
          <w:ins w:id="52" w:author="Dawid Waligórski (264015)" w:date="2023-10-14T20:08:00Z"/>
          <w:lang w:val="pl-PL"/>
        </w:rPr>
      </w:pPr>
      <w:commentRangeStart w:id="53"/>
      <w:ins w:id="54" w:author="Dawid Waligórski (264015)" w:date="2023-10-14T19:58:00Z">
        <w:r>
          <w:rPr>
            <w:lang w:val="pl-PL"/>
          </w:rPr>
          <w:t xml:space="preserve">W firmie zatrudnionych jest około 30 pracowników, w tym 5 koordynatorów i 25 kierowców. </w:t>
        </w:r>
      </w:ins>
      <w:ins w:id="55" w:author="Dawid Waligórski (264015)" w:date="2023-10-14T19:59:00Z">
        <w:r>
          <w:rPr>
            <w:lang w:val="pl-PL"/>
          </w:rPr>
          <w:t>Posiada ona flotę składającą się</w:t>
        </w:r>
      </w:ins>
      <w:ins w:id="56" w:author="Dawid Waligórski (264015)" w:date="2023-10-14T20:03:00Z">
        <w:r>
          <w:rPr>
            <w:lang w:val="pl-PL"/>
          </w:rPr>
          <w:t xml:space="preserve"> </w:t>
        </w:r>
      </w:ins>
      <w:ins w:id="57" w:author="Dawid Waligórski (264015)" w:date="2023-10-14T20:15:00Z">
        <w:r w:rsidR="004A1745">
          <w:rPr>
            <w:lang w:val="pl-PL"/>
          </w:rPr>
          <w:t>25</w:t>
        </w:r>
      </w:ins>
      <w:ins w:id="58" w:author="Dawid Waligórski (264015)" w:date="2023-10-14T19:59:00Z">
        <w:r>
          <w:rPr>
            <w:lang w:val="pl-PL"/>
          </w:rPr>
          <w:t xml:space="preserve"> z pojazdów różnych typów</w:t>
        </w:r>
      </w:ins>
      <w:ins w:id="59" w:author="Dawid Waligórski (264015)" w:date="2023-10-14T20:00:00Z">
        <w:r>
          <w:rPr>
            <w:lang w:val="pl-PL"/>
          </w:rPr>
          <w:t xml:space="preserve"> jak chociażby ciągniki siodłowe czy furgonetki.</w:t>
        </w:r>
      </w:ins>
      <w:ins w:id="60" w:author="Dawid Waligórski (264015)" w:date="2023-10-14T20:15:00Z">
        <w:r w:rsidR="004A1745">
          <w:rPr>
            <w:lang w:val="pl-PL"/>
          </w:rPr>
          <w:t xml:space="preserve"> Do każdego z pojazdów przypisany jest</w:t>
        </w:r>
      </w:ins>
      <w:ins w:id="61" w:author="Dawid Waligórski (264015)" w:date="2023-10-14T20:33:00Z">
        <w:r w:rsidR="007E1940">
          <w:rPr>
            <w:lang w:val="pl-PL"/>
          </w:rPr>
          <w:t xml:space="preserve"> niezmiennie</w:t>
        </w:r>
      </w:ins>
      <w:ins w:id="62" w:author="Dawid Waligórski (264015)" w:date="2023-10-14T20:15:00Z">
        <w:r w:rsidR="004A1745">
          <w:rPr>
            <w:lang w:val="pl-PL"/>
          </w:rPr>
          <w:t xml:space="preserve"> jeden kierowca</w:t>
        </w:r>
      </w:ins>
      <w:ins w:id="63" w:author="Dawid Waligórski (264015)" w:date="2023-10-14T20:01:00Z">
        <w:r>
          <w:rPr>
            <w:lang w:val="pl-PL"/>
          </w:rPr>
          <w:t xml:space="preserve">. </w:t>
        </w:r>
      </w:ins>
      <w:ins w:id="64" w:author="Dawid Waligórski (264015)" w:date="2023-10-14T20:05:00Z">
        <w:r>
          <w:rPr>
            <w:lang w:val="pl-PL"/>
          </w:rPr>
          <w:t>Zakład działa obecnie na terenie kilku miast, obsługując klientów w wielu różnych r</w:t>
        </w:r>
      </w:ins>
      <w:ins w:id="65" w:author="Dawid Waligórski (264015)" w:date="2023-10-14T20:06:00Z">
        <w:r>
          <w:rPr>
            <w:lang w:val="pl-PL"/>
          </w:rPr>
          <w:t xml:space="preserve">egionach kraju. </w:t>
        </w:r>
      </w:ins>
      <w:ins w:id="66" w:author="Dawid Waligórski (264015)" w:date="2023-10-14T20:07:00Z">
        <w:r>
          <w:rPr>
            <w:lang w:val="pl-PL"/>
          </w:rPr>
          <w:t>Stąd zakłada się, że z systemu</w:t>
        </w:r>
      </w:ins>
      <w:ins w:id="67" w:author="Dawid Waligórski (264015)" w:date="2023-10-14T20:30:00Z">
        <w:r w:rsidR="004D393A">
          <w:rPr>
            <w:lang w:val="pl-PL"/>
          </w:rPr>
          <w:t xml:space="preserve"> zamówień</w:t>
        </w:r>
      </w:ins>
      <w:ins w:id="68" w:author="Dawid Waligórski (264015)" w:date="2023-10-14T20:07:00Z">
        <w:r>
          <w:rPr>
            <w:lang w:val="pl-PL"/>
          </w:rPr>
          <w:t xml:space="preserve"> korzystać może jednocześnie nawet do </w:t>
        </w:r>
      </w:ins>
      <w:ins w:id="69" w:author="Dawid Waligórski (264015)" w:date="2023-10-14T20:31:00Z">
        <w:r w:rsidR="004D393A">
          <w:rPr>
            <w:lang w:val="pl-PL"/>
          </w:rPr>
          <w:t>30</w:t>
        </w:r>
      </w:ins>
      <w:ins w:id="70" w:author="Dawid Waligórski (264015)" w:date="2023-10-14T20:07:00Z">
        <w:r>
          <w:rPr>
            <w:lang w:val="pl-PL"/>
          </w:rPr>
          <w:t>0 osób</w:t>
        </w:r>
      </w:ins>
      <w:ins w:id="71" w:author="Dawid Waligórski (264015)" w:date="2023-10-14T20:30:00Z">
        <w:r w:rsidR="004D393A">
          <w:rPr>
            <w:lang w:val="pl-PL"/>
          </w:rPr>
          <w:t xml:space="preserve"> (włączając w to pra</w:t>
        </w:r>
      </w:ins>
      <w:ins w:id="72" w:author="Dawid Waligórski (264015)" w:date="2023-10-14T20:31:00Z">
        <w:r w:rsidR="004D393A">
          <w:rPr>
            <w:lang w:val="pl-PL"/>
          </w:rPr>
          <w:t>cowników</w:t>
        </w:r>
      </w:ins>
      <w:ins w:id="73" w:author="Dawid Waligórski (264015)" w:date="2023-10-14T20:30:00Z">
        <w:r w:rsidR="004D393A">
          <w:rPr>
            <w:lang w:val="pl-PL"/>
          </w:rPr>
          <w:t>)</w:t>
        </w:r>
      </w:ins>
      <w:ins w:id="74" w:author="Dawid Waligórski (264015)" w:date="2023-10-14T20:07:00Z">
        <w:r>
          <w:rPr>
            <w:lang w:val="pl-PL"/>
          </w:rPr>
          <w:t>.</w:t>
        </w:r>
      </w:ins>
    </w:p>
    <w:p w14:paraId="077223EC" w14:textId="5677BD9F" w:rsidR="001F4019" w:rsidRDefault="001F4019" w:rsidP="001F4019">
      <w:pPr>
        <w:rPr>
          <w:ins w:id="75" w:author="Dawid Waligórski (264015)" w:date="2023-10-14T19:58:00Z"/>
          <w:lang w:val="pl-PL"/>
        </w:rPr>
        <w:pPrChange w:id="76" w:author="Dawid Waligórski (264015)" w:date="2023-10-14T19:58:00Z">
          <w:pPr>
            <w:numPr>
              <w:numId w:val="1"/>
            </w:numPr>
            <w:tabs>
              <w:tab w:val="num" w:pos="720"/>
            </w:tabs>
            <w:ind w:left="720" w:hanging="360"/>
          </w:pPr>
        </w:pPrChange>
      </w:pPr>
      <w:ins w:id="77" w:author="Dawid Waligórski (264015)" w:date="2023-10-14T20:08:00Z">
        <w:r>
          <w:rPr>
            <w:lang w:val="pl-PL"/>
          </w:rPr>
          <w:t>Zalecaną</w:t>
        </w:r>
        <w:r w:rsidR="006954F9">
          <w:rPr>
            <w:lang w:val="pl-PL"/>
          </w:rPr>
          <w:t xml:space="preserve"> przez firmę</w:t>
        </w:r>
        <w:r>
          <w:rPr>
            <w:lang w:val="pl-PL"/>
          </w:rPr>
          <w:t xml:space="preserve"> technologią </w:t>
        </w:r>
        <w:r w:rsidR="006954F9">
          <w:rPr>
            <w:lang w:val="pl-PL"/>
          </w:rPr>
          <w:t>realizacji systemu informatycznego jest Java.</w:t>
        </w:r>
      </w:ins>
      <w:commentRangeEnd w:id="53"/>
      <w:ins w:id="78" w:author="Dawid Waligórski (264015)" w:date="2023-10-14T20:09:00Z">
        <w:r w:rsidR="006954F9">
          <w:rPr>
            <w:rStyle w:val="Odwoaniedokomentarza"/>
          </w:rPr>
          <w:commentReference w:id="53"/>
        </w:r>
      </w:ins>
    </w:p>
    <w:p w14:paraId="7EC9D81A" w14:textId="251B38EC" w:rsidR="004874AA" w:rsidRPr="004874AA" w:rsidDel="006954F9" w:rsidRDefault="004874AA" w:rsidP="004874AA">
      <w:pPr>
        <w:numPr>
          <w:ilvl w:val="0"/>
          <w:numId w:val="1"/>
        </w:numPr>
        <w:rPr>
          <w:del w:id="79" w:author="Dawid Waligórski (264015)" w:date="2023-10-14T20:08:00Z"/>
          <w:lang w:val="pl-PL"/>
        </w:rPr>
      </w:pPr>
      <w:del w:id="80" w:author="Dawid Waligórski (264015)" w:date="2023-10-14T20:08:00Z">
        <w:r w:rsidRPr="004874AA" w:rsidDel="006954F9">
          <w:rPr>
            <w:lang w:val="pl-PL"/>
          </w:rPr>
          <w:delText>Flota pojazdów składa się z</w:delText>
        </w:r>
        <w:r w:rsidDel="006954F9">
          <w:rPr>
            <w:lang w:val="pl-PL"/>
          </w:rPr>
          <w:delText xml:space="preserve"> wielu</w:delText>
        </w:r>
        <w:r w:rsidRPr="004874AA" w:rsidDel="006954F9">
          <w:rPr>
            <w:lang w:val="pl-PL"/>
          </w:rPr>
          <w:delText xml:space="preserve"> różnych typów pojazdów, w tym ciężarówek, furgonetek i pojazdów dostawczy</w:delText>
        </w:r>
        <w:r w:rsidDel="006954F9">
          <w:rPr>
            <w:lang w:val="pl-PL"/>
          </w:rPr>
          <w:delText>ch</w:delText>
        </w:r>
        <w:r w:rsidRPr="004874AA" w:rsidDel="006954F9">
          <w:rPr>
            <w:lang w:val="pl-PL"/>
          </w:rPr>
          <w:delText>.</w:delText>
        </w:r>
      </w:del>
    </w:p>
    <w:p w14:paraId="20746452" w14:textId="219FA497" w:rsidR="004874AA" w:rsidRPr="004874AA" w:rsidDel="006954F9" w:rsidRDefault="004874AA" w:rsidP="004874AA">
      <w:pPr>
        <w:numPr>
          <w:ilvl w:val="0"/>
          <w:numId w:val="1"/>
        </w:numPr>
        <w:rPr>
          <w:del w:id="81" w:author="Dawid Waligórski (264015)" w:date="2023-10-14T20:08:00Z"/>
          <w:lang w:val="pl-PL"/>
        </w:rPr>
      </w:pPr>
      <w:del w:id="82" w:author="Dawid Waligórski (264015)" w:date="2023-10-14T20:08:00Z">
        <w:r w:rsidRPr="004874AA" w:rsidDel="006954F9">
          <w:rPr>
            <w:lang w:val="pl-PL"/>
          </w:rPr>
          <w:delText>Dane dotyczące tras i planowania transportu są przechowywane w systemie informatycznym.</w:delText>
        </w:r>
      </w:del>
    </w:p>
    <w:p w14:paraId="475F128C" w14:textId="53B10675" w:rsidR="00CC5E7B" w:rsidDel="006954F9" w:rsidRDefault="004874AA" w:rsidP="00CC5E7B">
      <w:pPr>
        <w:numPr>
          <w:ilvl w:val="0"/>
          <w:numId w:val="1"/>
        </w:numPr>
        <w:rPr>
          <w:del w:id="83" w:author="Dawid Waligórski (264015)" w:date="2023-10-14T20:08:00Z"/>
          <w:lang w:val="pl-PL"/>
        </w:rPr>
      </w:pPr>
      <w:del w:id="84" w:author="Dawid Waligórski (264015)" w:date="2023-10-14T20:08:00Z">
        <w:r w:rsidRPr="004874AA" w:rsidDel="006954F9">
          <w:rPr>
            <w:lang w:val="pl-PL"/>
          </w:rPr>
          <w:delText>Zakład transportowy działa na terenie kilku miast i obsługuje klientów w różnych regionach.</w:delText>
        </w:r>
      </w:del>
    </w:p>
    <w:p w14:paraId="13F9A7AD" w14:textId="77777777" w:rsidR="00CC5E7B" w:rsidRPr="004874AA" w:rsidRDefault="00CC5E7B" w:rsidP="00CC5E7B">
      <w:pPr>
        <w:rPr>
          <w:lang w:val="pl-PL"/>
        </w:rPr>
      </w:pPr>
    </w:p>
    <w:p w14:paraId="6BA25CA1" w14:textId="77777777" w:rsidR="00CC5E7B" w:rsidRPr="00E04AFF" w:rsidRDefault="00CC5E7B" w:rsidP="00E04AFF">
      <w:pPr>
        <w:pStyle w:val="Akapitzlist"/>
        <w:numPr>
          <w:ilvl w:val="0"/>
          <w:numId w:val="5"/>
        </w:numPr>
        <w:rPr>
          <w:sz w:val="28"/>
          <w:szCs w:val="28"/>
          <w:lang w:val="pl-PL"/>
        </w:rPr>
      </w:pPr>
      <w:commentRangeStart w:id="85"/>
      <w:r w:rsidRPr="00E04AFF">
        <w:rPr>
          <w:b/>
          <w:bCs/>
          <w:sz w:val="28"/>
          <w:szCs w:val="28"/>
          <w:lang w:val="pl-PL"/>
        </w:rPr>
        <w:t>Wymagania funkcjonalne:</w:t>
      </w:r>
    </w:p>
    <w:p w14:paraId="6CF93937" w14:textId="3C56D88D" w:rsidR="004A1745" w:rsidRDefault="0007072C" w:rsidP="004A1745">
      <w:pPr>
        <w:pStyle w:val="Akapitzlist"/>
        <w:numPr>
          <w:ilvl w:val="1"/>
          <w:numId w:val="5"/>
        </w:numPr>
        <w:rPr>
          <w:ins w:id="86" w:author="Dawid Waligórski (264015)" w:date="2023-10-14T19:15:00Z"/>
          <w:lang w:val="pl-PL"/>
        </w:rPr>
      </w:pPr>
      <w:ins w:id="87" w:author="Dawid Waligórski (264015)" w:date="2023-10-14T20:28:00Z">
        <w:r>
          <w:rPr>
            <w:lang w:val="pl-PL"/>
          </w:rPr>
          <w:t>U</w:t>
        </w:r>
      </w:ins>
      <w:ins w:id="88" w:author="Dawid Waligórski (264015)" w:date="2023-10-14T19:15:00Z">
        <w:r w:rsidR="000E14EF">
          <w:rPr>
            <w:lang w:val="pl-PL"/>
          </w:rPr>
          <w:t>ż</w:t>
        </w:r>
      </w:ins>
      <w:ins w:id="89" w:author="Dawid Waligórski (264015)" w:date="2023-10-14T19:16:00Z">
        <w:r w:rsidR="000E14EF">
          <w:rPr>
            <w:lang w:val="pl-PL"/>
          </w:rPr>
          <w:t xml:space="preserve">ytkownicy </w:t>
        </w:r>
      </w:ins>
      <w:ins w:id="90" w:author="Dawid Waligórski (264015)" w:date="2023-10-14T20:28:00Z">
        <w:r>
          <w:rPr>
            <w:lang w:val="pl-PL"/>
          </w:rPr>
          <w:t>zakładają</w:t>
        </w:r>
      </w:ins>
      <w:ins w:id="91" w:author="Dawid Waligórski (264015)" w:date="2023-10-14T19:17:00Z">
        <w:r w:rsidR="00090A26">
          <w:rPr>
            <w:lang w:val="pl-PL"/>
          </w:rPr>
          <w:t xml:space="preserve"> </w:t>
        </w:r>
      </w:ins>
      <w:ins w:id="92" w:author="Dawid Waligórski (264015)" w:date="2023-10-14T20:28:00Z">
        <w:r>
          <w:rPr>
            <w:lang w:val="pl-PL"/>
          </w:rPr>
          <w:t>w</w:t>
        </w:r>
      </w:ins>
      <w:ins w:id="93" w:author="Dawid Waligórski (264015)" w:date="2023-10-14T20:27:00Z">
        <w:r>
          <w:rPr>
            <w:lang w:val="pl-PL"/>
          </w:rPr>
          <w:t xml:space="preserve"> system</w:t>
        </w:r>
      </w:ins>
      <w:ins w:id="94" w:author="Dawid Waligórski (264015)" w:date="2023-10-14T20:28:00Z">
        <w:r>
          <w:rPr>
            <w:lang w:val="pl-PL"/>
          </w:rPr>
          <w:t>ie</w:t>
        </w:r>
      </w:ins>
      <w:ins w:id="95" w:author="Dawid Waligórski (264015)" w:date="2023-10-14T20:27:00Z">
        <w:r>
          <w:rPr>
            <w:lang w:val="pl-PL"/>
          </w:rPr>
          <w:t xml:space="preserve"> </w:t>
        </w:r>
      </w:ins>
      <w:ins w:id="96" w:author="Dawid Waligórski (264015)" w:date="2023-10-14T19:17:00Z">
        <w:r w:rsidR="00090A26">
          <w:rPr>
            <w:lang w:val="pl-PL"/>
          </w:rPr>
          <w:t>osobist</w:t>
        </w:r>
      </w:ins>
      <w:ins w:id="97" w:author="Dawid Waligórski (264015)" w:date="2023-10-14T20:28:00Z">
        <w:r w:rsidR="00F078F9">
          <w:rPr>
            <w:lang w:val="pl-PL"/>
          </w:rPr>
          <w:t>e</w:t>
        </w:r>
      </w:ins>
      <w:ins w:id="98" w:author="Dawid Waligórski (264015)" w:date="2023-10-14T19:17:00Z">
        <w:r w:rsidR="00090A26">
          <w:rPr>
            <w:lang w:val="pl-PL"/>
          </w:rPr>
          <w:t xml:space="preserve"> kont</w:t>
        </w:r>
      </w:ins>
      <w:ins w:id="99" w:author="Dawid Waligórski (264015)" w:date="2023-10-14T20:28:00Z">
        <w:r>
          <w:rPr>
            <w:lang w:val="pl-PL"/>
          </w:rPr>
          <w:t>a</w:t>
        </w:r>
      </w:ins>
      <w:ins w:id="100" w:author="Dawid Waligórski (264015)" w:date="2023-10-14T20:18:00Z">
        <w:r w:rsidR="009933F9">
          <w:rPr>
            <w:lang w:val="pl-PL"/>
          </w:rPr>
          <w:t xml:space="preserve"> o rolach: klienta, koordynatora, kierowcy</w:t>
        </w:r>
      </w:ins>
      <w:ins w:id="101" w:author="Dawid Waligórski (264015)" w:date="2023-10-14T19:17:00Z">
        <w:r w:rsidR="00090A26">
          <w:rPr>
            <w:lang w:val="pl-PL"/>
          </w:rPr>
          <w:t>.</w:t>
        </w:r>
      </w:ins>
      <w:ins w:id="102" w:author="Dawid Waligórski (264015)" w:date="2023-10-14T20:12:00Z">
        <w:r w:rsidR="004A1745">
          <w:rPr>
            <w:lang w:val="pl-PL"/>
          </w:rPr>
          <w:t xml:space="preserve"> </w:t>
        </w:r>
      </w:ins>
    </w:p>
    <w:p w14:paraId="78C613B7" w14:textId="508F4542" w:rsidR="00E04AFF" w:rsidRPr="00E04AFF" w:rsidRDefault="00E04AFF" w:rsidP="00E04AFF">
      <w:pPr>
        <w:pStyle w:val="Akapitzlist"/>
        <w:numPr>
          <w:ilvl w:val="1"/>
          <w:numId w:val="5"/>
        </w:numPr>
        <w:rPr>
          <w:lang w:val="pl-PL"/>
        </w:rPr>
      </w:pPr>
      <w:del w:id="103" w:author="Dawid Waligórski (264015)" w:date="2023-10-14T18:36:00Z">
        <w:r w:rsidRPr="00E04AFF" w:rsidDel="00F03049">
          <w:rPr>
            <w:lang w:val="pl-PL"/>
          </w:rPr>
          <w:delText>Składanie zamówień</w:delText>
        </w:r>
      </w:del>
      <w:ins w:id="104" w:author="Dawid Waligórski (264015)" w:date="2023-10-14T18:36:00Z">
        <w:r w:rsidR="00F03049">
          <w:rPr>
            <w:lang w:val="pl-PL"/>
          </w:rPr>
          <w:t>Klient składa</w:t>
        </w:r>
      </w:ins>
      <w:ins w:id="105" w:author="Dawid Waligórski (264015)" w:date="2023-10-14T18:39:00Z">
        <w:r w:rsidR="00F03049">
          <w:rPr>
            <w:lang w:val="pl-PL"/>
          </w:rPr>
          <w:t xml:space="preserve"> dowolnie wiele</w:t>
        </w:r>
      </w:ins>
      <w:ins w:id="106" w:author="Dawid Waligórski (264015)" w:date="2023-10-14T18:36:00Z">
        <w:r w:rsidR="00F03049">
          <w:rPr>
            <w:lang w:val="pl-PL"/>
          </w:rPr>
          <w:t xml:space="preserve"> zamówie</w:t>
        </w:r>
      </w:ins>
      <w:ins w:id="107" w:author="Dawid Waligórski (264015)" w:date="2023-10-14T18:39:00Z">
        <w:r w:rsidR="00F03049">
          <w:rPr>
            <w:lang w:val="pl-PL"/>
          </w:rPr>
          <w:t>ń</w:t>
        </w:r>
      </w:ins>
      <w:ins w:id="108" w:author="Dawid Waligórski (264015)" w:date="2023-10-14T18:36:00Z">
        <w:r w:rsidR="00F03049">
          <w:rPr>
            <w:lang w:val="pl-PL"/>
          </w:rPr>
          <w:t xml:space="preserve"> wykonania transportu</w:t>
        </w:r>
      </w:ins>
      <w:ins w:id="109" w:author="Dawid Waligórski (264015)" w:date="2023-10-14T18:48:00Z">
        <w:r w:rsidR="00A76A62">
          <w:rPr>
            <w:lang w:val="pl-PL"/>
          </w:rPr>
          <w:t>.</w:t>
        </w:r>
      </w:ins>
    </w:p>
    <w:p w14:paraId="61EF455F" w14:textId="0DA6406E" w:rsidR="00E04AFF" w:rsidRPr="00E04AFF" w:rsidRDefault="00E04AFF" w:rsidP="00E04AFF">
      <w:pPr>
        <w:pStyle w:val="Akapitzlist"/>
        <w:numPr>
          <w:ilvl w:val="1"/>
          <w:numId w:val="5"/>
        </w:numPr>
        <w:rPr>
          <w:lang w:val="pl-PL"/>
        </w:rPr>
      </w:pPr>
      <w:del w:id="110" w:author="Dawid Waligórski (264015)" w:date="2023-10-14T18:36:00Z">
        <w:r w:rsidRPr="00E04AFF" w:rsidDel="00F03049">
          <w:rPr>
            <w:lang w:val="pl-PL"/>
          </w:rPr>
          <w:delText>Przyjmowanie zamówień</w:delText>
        </w:r>
      </w:del>
      <w:ins w:id="111" w:author="Dawid Waligórski (264015)" w:date="2023-10-14T19:27:00Z">
        <w:r w:rsidR="00090A26">
          <w:rPr>
            <w:lang w:val="pl-PL"/>
          </w:rPr>
          <w:t>Koordynator</w:t>
        </w:r>
      </w:ins>
      <w:ins w:id="112" w:author="Dawid Waligórski (264015)" w:date="2023-10-14T18:36:00Z">
        <w:r w:rsidR="00F03049">
          <w:rPr>
            <w:lang w:val="pl-PL"/>
          </w:rPr>
          <w:t xml:space="preserve"> przyjmuje</w:t>
        </w:r>
      </w:ins>
      <w:ins w:id="113" w:author="Dawid Waligórski (264015)" w:date="2023-10-14T20:24:00Z">
        <w:r w:rsidR="0007072C">
          <w:rPr>
            <w:lang w:val="pl-PL"/>
          </w:rPr>
          <w:t xml:space="preserve"> lub odrzuca</w:t>
        </w:r>
      </w:ins>
      <w:ins w:id="114" w:author="Dawid Waligórski (264015)" w:date="2023-10-14T18:36:00Z">
        <w:r w:rsidR="00F03049">
          <w:rPr>
            <w:lang w:val="pl-PL"/>
          </w:rPr>
          <w:t xml:space="preserve"> zamówienia</w:t>
        </w:r>
      </w:ins>
      <w:ins w:id="115" w:author="Dawid Waligórski (264015)" w:date="2023-10-14T18:37:00Z">
        <w:r w:rsidR="00F03049">
          <w:rPr>
            <w:lang w:val="pl-PL"/>
          </w:rPr>
          <w:t xml:space="preserve"> wykonania transportu</w:t>
        </w:r>
      </w:ins>
      <w:ins w:id="116" w:author="Dawid Waligórski (264015)" w:date="2023-10-14T18:48:00Z">
        <w:r w:rsidR="00A76A62">
          <w:rPr>
            <w:lang w:val="pl-PL"/>
          </w:rPr>
          <w:t>.</w:t>
        </w:r>
      </w:ins>
      <w:ins w:id="117" w:author="Dawid Waligórski (264015)" w:date="2023-10-14T20:24:00Z">
        <w:r w:rsidR="0007072C">
          <w:rPr>
            <w:lang w:val="pl-PL"/>
          </w:rPr>
          <w:t xml:space="preserve"> W wypadku odrzucenia podaje </w:t>
        </w:r>
      </w:ins>
      <w:ins w:id="118" w:author="Dawid Waligórski (264015)" w:date="2023-10-14T20:25:00Z">
        <w:r w:rsidR="0007072C">
          <w:rPr>
            <w:lang w:val="pl-PL"/>
          </w:rPr>
          <w:t>powód takiej decyzji.</w:t>
        </w:r>
      </w:ins>
    </w:p>
    <w:p w14:paraId="33452AF3" w14:textId="7E493B61" w:rsidR="00E04AFF" w:rsidRPr="00E04AFF" w:rsidRDefault="00E04AFF" w:rsidP="00E04AFF">
      <w:pPr>
        <w:pStyle w:val="Akapitzlist"/>
        <w:numPr>
          <w:ilvl w:val="1"/>
          <w:numId w:val="5"/>
        </w:numPr>
        <w:rPr>
          <w:lang w:val="pl-PL"/>
        </w:rPr>
      </w:pPr>
      <w:del w:id="119" w:author="Dawid Waligórski (264015)" w:date="2023-10-14T18:37:00Z">
        <w:r w:rsidRPr="00E04AFF" w:rsidDel="00F03049">
          <w:rPr>
            <w:lang w:val="pl-PL"/>
          </w:rPr>
          <w:delText>Za</w:delText>
        </w:r>
        <w:r w:rsidR="00697710" w:rsidDel="00F03049">
          <w:rPr>
            <w:lang w:val="pl-PL"/>
          </w:rPr>
          <w:delText>rz</w:delText>
        </w:r>
        <w:r w:rsidRPr="00E04AFF" w:rsidDel="00F03049">
          <w:rPr>
            <w:lang w:val="pl-PL"/>
          </w:rPr>
          <w:delText>ąd</w:delText>
        </w:r>
        <w:r w:rsidR="00697710" w:rsidDel="00F03049">
          <w:rPr>
            <w:lang w:val="pl-PL"/>
          </w:rPr>
          <w:delText>zani</w:delText>
        </w:r>
        <w:r w:rsidRPr="00E04AFF" w:rsidDel="00F03049">
          <w:rPr>
            <w:lang w:val="pl-PL"/>
          </w:rPr>
          <w:delText>e zamówieniami</w:delText>
        </w:r>
      </w:del>
      <w:ins w:id="120" w:author="Dawid Waligórski (264015)" w:date="2023-10-14T19:27:00Z">
        <w:r w:rsidR="00090A26">
          <w:rPr>
            <w:lang w:val="pl-PL"/>
          </w:rPr>
          <w:t>Koordynator</w:t>
        </w:r>
      </w:ins>
      <w:ins w:id="121" w:author="Dawid Waligórski (264015)" w:date="2023-10-14T18:37:00Z">
        <w:r w:rsidR="00F03049">
          <w:rPr>
            <w:lang w:val="pl-PL"/>
          </w:rPr>
          <w:t xml:space="preserve"> zarządza przyjętymi zamówieniami </w:t>
        </w:r>
      </w:ins>
      <w:ins w:id="122" w:author="Dawid Waligórski (264015)" w:date="2023-10-14T18:48:00Z">
        <w:r w:rsidR="00A76A62">
          <w:rPr>
            <w:lang w:val="pl-PL"/>
          </w:rPr>
          <w:t>.</w:t>
        </w:r>
      </w:ins>
    </w:p>
    <w:p w14:paraId="7F8D7328" w14:textId="08070330" w:rsidR="00E04AFF" w:rsidRPr="00E04AFF" w:rsidRDefault="00E04AFF" w:rsidP="00E04AFF">
      <w:pPr>
        <w:pStyle w:val="Akapitzlist"/>
        <w:numPr>
          <w:ilvl w:val="1"/>
          <w:numId w:val="5"/>
        </w:numPr>
        <w:rPr>
          <w:lang w:val="pl-PL"/>
        </w:rPr>
      </w:pPr>
      <w:del w:id="123" w:author="Dawid Waligórski (264015)" w:date="2023-10-14T18:37:00Z">
        <w:r w:rsidRPr="00E04AFF" w:rsidDel="00F03049">
          <w:rPr>
            <w:lang w:val="pl-PL"/>
          </w:rPr>
          <w:delText>Planowanie tras</w:delText>
        </w:r>
      </w:del>
      <w:ins w:id="124" w:author="Dawid Waligórski (264015)" w:date="2023-10-14T19:27:00Z">
        <w:r w:rsidR="00090A26">
          <w:rPr>
            <w:lang w:val="pl-PL"/>
          </w:rPr>
          <w:t>Koordynator</w:t>
        </w:r>
      </w:ins>
      <w:ins w:id="125" w:author="Dawid Waligórski (264015)" w:date="2023-10-14T18:37:00Z">
        <w:r w:rsidR="00F03049">
          <w:rPr>
            <w:lang w:val="pl-PL"/>
          </w:rPr>
          <w:t xml:space="preserve"> </w:t>
        </w:r>
      </w:ins>
      <w:ins w:id="126" w:author="Dawid Waligórski (264015)" w:date="2023-10-14T18:38:00Z">
        <w:r w:rsidR="00F03049">
          <w:rPr>
            <w:lang w:val="pl-PL"/>
          </w:rPr>
          <w:t>planuje trasy pojazdów dostawczych</w:t>
        </w:r>
      </w:ins>
      <w:ins w:id="127" w:author="Dawid Waligórski (264015)" w:date="2023-10-14T18:48:00Z">
        <w:r w:rsidR="00A76A62">
          <w:rPr>
            <w:lang w:val="pl-PL"/>
          </w:rPr>
          <w:t>.</w:t>
        </w:r>
      </w:ins>
    </w:p>
    <w:p w14:paraId="7087BF49" w14:textId="093B3C85" w:rsidR="00E04AFF" w:rsidRPr="00E04AFF" w:rsidRDefault="00E04AFF" w:rsidP="00E04AFF">
      <w:pPr>
        <w:pStyle w:val="Akapitzlist"/>
        <w:numPr>
          <w:ilvl w:val="1"/>
          <w:numId w:val="5"/>
        </w:numPr>
        <w:rPr>
          <w:lang w:val="pl-PL"/>
        </w:rPr>
      </w:pPr>
      <w:del w:id="128" w:author="Dawid Waligórski (264015)" w:date="2023-10-14T18:38:00Z">
        <w:r w:rsidRPr="00E04AFF" w:rsidDel="00F03049">
          <w:rPr>
            <w:lang w:val="pl-PL"/>
          </w:rPr>
          <w:delText>Możliwość wybor</w:delText>
        </w:r>
        <w:r w:rsidR="008A357D" w:rsidDel="00F03049">
          <w:rPr>
            <w:lang w:val="pl-PL"/>
          </w:rPr>
          <w:delText>u</w:delText>
        </w:r>
        <w:r w:rsidRPr="00E04AFF" w:rsidDel="00F03049">
          <w:rPr>
            <w:lang w:val="pl-PL"/>
          </w:rPr>
          <w:delText xml:space="preserve"> pojazdów</w:delText>
        </w:r>
      </w:del>
      <w:ins w:id="129" w:author="Dawid Waligórski (264015)" w:date="2023-10-14T18:38:00Z">
        <w:r w:rsidR="00F03049">
          <w:rPr>
            <w:lang w:val="pl-PL"/>
          </w:rPr>
          <w:t xml:space="preserve">Pracownik </w:t>
        </w:r>
      </w:ins>
      <w:ins w:id="130" w:author="Dawid Waligórski (264015)" w:date="2023-10-14T18:40:00Z">
        <w:r w:rsidR="00F03049">
          <w:rPr>
            <w:lang w:val="pl-PL"/>
          </w:rPr>
          <w:t>przypisuje zamówienie do pojazdu dostawczego</w:t>
        </w:r>
      </w:ins>
      <w:ins w:id="131" w:author="Dawid Waligórski (264015)" w:date="2023-10-14T18:48:00Z">
        <w:r w:rsidR="00A76A62">
          <w:rPr>
            <w:lang w:val="pl-PL"/>
          </w:rPr>
          <w:t>.</w:t>
        </w:r>
      </w:ins>
    </w:p>
    <w:p w14:paraId="22C25A2B" w14:textId="1D54D47C" w:rsidR="00E04AFF" w:rsidRDefault="00E04AFF" w:rsidP="00E04AFF">
      <w:pPr>
        <w:pStyle w:val="Akapitzlist"/>
        <w:numPr>
          <w:ilvl w:val="1"/>
          <w:numId w:val="5"/>
        </w:numPr>
        <w:rPr>
          <w:ins w:id="132" w:author="Dawid Waligórski (264015)" w:date="2023-10-14T20:19:00Z"/>
          <w:lang w:val="pl-PL"/>
        </w:rPr>
      </w:pPr>
      <w:del w:id="133" w:author="Dawid Waligórski (264015)" w:date="2023-10-14T18:40:00Z">
        <w:r w:rsidRPr="00E04AFF" w:rsidDel="00F03049">
          <w:rPr>
            <w:lang w:val="pl-PL"/>
          </w:rPr>
          <w:delText xml:space="preserve">Możliwość śledzenia statusu transportu. </w:delText>
        </w:r>
      </w:del>
      <w:ins w:id="134" w:author="Dawid Waligórski (264015)" w:date="2023-10-14T18:40:00Z">
        <w:r w:rsidR="00F03049">
          <w:rPr>
            <w:lang w:val="pl-PL"/>
          </w:rPr>
          <w:t xml:space="preserve">Pracownik i klient </w:t>
        </w:r>
      </w:ins>
      <w:ins w:id="135" w:author="Dawid Waligórski (264015)" w:date="2023-10-14T18:41:00Z">
        <w:r w:rsidR="00F03049">
          <w:rPr>
            <w:lang w:val="pl-PL"/>
          </w:rPr>
          <w:t>sprawdzają status zamówie</w:t>
        </w:r>
      </w:ins>
      <w:ins w:id="136" w:author="Dawid Waligórski (264015)" w:date="2023-10-14T18:43:00Z">
        <w:r w:rsidR="00F03049">
          <w:rPr>
            <w:lang w:val="pl-PL"/>
          </w:rPr>
          <w:t>ń</w:t>
        </w:r>
      </w:ins>
      <w:ins w:id="137" w:author="Dawid Waligórski (264015)" w:date="2023-10-14T18:48:00Z">
        <w:r w:rsidR="00A76A62">
          <w:rPr>
            <w:lang w:val="pl-PL"/>
          </w:rPr>
          <w:t>.</w:t>
        </w:r>
      </w:ins>
    </w:p>
    <w:p w14:paraId="697A7F97" w14:textId="62C79F2E" w:rsidR="0007072C" w:rsidRDefault="0007072C" w:rsidP="00E04AFF">
      <w:pPr>
        <w:pStyle w:val="Akapitzlist"/>
        <w:numPr>
          <w:ilvl w:val="1"/>
          <w:numId w:val="5"/>
        </w:numPr>
        <w:rPr>
          <w:ins w:id="138" w:author="Dawid Waligórski (264015)" w:date="2023-10-14T20:19:00Z"/>
          <w:lang w:val="pl-PL"/>
        </w:rPr>
      </w:pPr>
      <w:ins w:id="139" w:author="Dawid Waligórski (264015)" w:date="2023-10-14T20:19:00Z">
        <w:r>
          <w:rPr>
            <w:lang w:val="pl-PL"/>
          </w:rPr>
          <w:t>Klie</w:t>
        </w:r>
      </w:ins>
      <w:ins w:id="140" w:author="Dawid Waligórski (264015)" w:date="2023-10-14T20:20:00Z">
        <w:r>
          <w:rPr>
            <w:lang w:val="pl-PL"/>
          </w:rPr>
          <w:t>nt przegląda wszystkie złożone przez siebie zamówienia.</w:t>
        </w:r>
      </w:ins>
    </w:p>
    <w:p w14:paraId="73935988" w14:textId="3243B8B7" w:rsidR="0007072C" w:rsidRPr="00E04AFF" w:rsidRDefault="0007072C" w:rsidP="00E04AFF">
      <w:pPr>
        <w:pStyle w:val="Akapitzlist"/>
        <w:numPr>
          <w:ilvl w:val="1"/>
          <w:numId w:val="5"/>
        </w:numPr>
        <w:rPr>
          <w:lang w:val="pl-PL"/>
        </w:rPr>
      </w:pPr>
      <w:ins w:id="141" w:author="Dawid Waligórski (264015)" w:date="2023-10-14T20:19:00Z">
        <w:r>
          <w:rPr>
            <w:lang w:val="pl-PL"/>
          </w:rPr>
          <w:t>Koordynator przegląda wszystkie złożone</w:t>
        </w:r>
      </w:ins>
      <w:ins w:id="142" w:author="Dawid Waligórski (264015)" w:date="2023-10-14T20:20:00Z">
        <w:r>
          <w:rPr>
            <w:lang w:val="pl-PL"/>
          </w:rPr>
          <w:t xml:space="preserve"> przez klientów</w:t>
        </w:r>
      </w:ins>
      <w:ins w:id="143" w:author="Dawid Waligórski (264015)" w:date="2023-10-14T20:19:00Z">
        <w:r>
          <w:rPr>
            <w:lang w:val="pl-PL"/>
          </w:rPr>
          <w:t xml:space="preserve"> zamówienia.</w:t>
        </w:r>
      </w:ins>
    </w:p>
    <w:p w14:paraId="320A0994" w14:textId="2420704F" w:rsidR="00F03049" w:rsidRDefault="00E04AFF" w:rsidP="00F03049">
      <w:pPr>
        <w:pStyle w:val="Akapitzlist"/>
        <w:numPr>
          <w:ilvl w:val="1"/>
          <w:numId w:val="5"/>
        </w:numPr>
        <w:rPr>
          <w:ins w:id="144" w:author="Dawid Waligórski (264015)" w:date="2023-10-14T18:43:00Z"/>
          <w:lang w:val="pl-PL"/>
        </w:rPr>
      </w:pPr>
      <w:del w:id="145" w:author="Dawid Waligórski (264015)" w:date="2023-10-14T18:42:00Z">
        <w:r w:rsidRPr="00E04AFF" w:rsidDel="00F03049">
          <w:rPr>
            <w:lang w:val="pl-PL"/>
          </w:rPr>
          <w:delText xml:space="preserve">Automatyczna generowanie faktur. </w:delText>
        </w:r>
      </w:del>
      <w:ins w:id="146" w:author="Dawid Waligórski (264015)" w:date="2023-10-14T18:42:00Z">
        <w:r w:rsidR="00F03049">
          <w:rPr>
            <w:lang w:val="pl-PL"/>
          </w:rPr>
          <w:t xml:space="preserve">Klient </w:t>
        </w:r>
      </w:ins>
      <w:ins w:id="147" w:author="Dawid Waligórski (264015)" w:date="2023-10-14T20:24:00Z">
        <w:r w:rsidR="0007072C">
          <w:rPr>
            <w:lang w:val="pl-PL"/>
          </w:rPr>
          <w:t xml:space="preserve">na żądanie </w:t>
        </w:r>
      </w:ins>
      <w:ins w:id="148" w:author="Dawid Waligórski (264015)" w:date="2023-10-14T18:42:00Z">
        <w:r w:rsidR="00F03049">
          <w:rPr>
            <w:lang w:val="pl-PL"/>
          </w:rPr>
          <w:t xml:space="preserve">pobiera </w:t>
        </w:r>
      </w:ins>
      <w:ins w:id="149" w:author="Dawid Waligórski (264015)" w:date="2023-10-14T18:43:00Z">
        <w:r w:rsidR="00F03049">
          <w:rPr>
            <w:lang w:val="pl-PL"/>
          </w:rPr>
          <w:t xml:space="preserve">automatycznie </w:t>
        </w:r>
      </w:ins>
      <w:ins w:id="150" w:author="Dawid Waligórski (264015)" w:date="2023-10-14T18:42:00Z">
        <w:r w:rsidR="00F03049">
          <w:rPr>
            <w:lang w:val="pl-PL"/>
          </w:rPr>
          <w:t>wygenerowaną fakturę</w:t>
        </w:r>
      </w:ins>
      <w:ins w:id="151" w:author="Dawid Waligórski (264015)" w:date="2023-10-14T18:49:00Z">
        <w:r w:rsidR="00A76A62">
          <w:rPr>
            <w:lang w:val="pl-PL"/>
          </w:rPr>
          <w:t xml:space="preserve"> za swoje zamówienie</w:t>
        </w:r>
      </w:ins>
      <w:ins w:id="152" w:author="Dawid Waligórski (264015)" w:date="2023-10-14T18:48:00Z">
        <w:r w:rsidR="00A76A62">
          <w:rPr>
            <w:lang w:val="pl-PL"/>
          </w:rPr>
          <w:t>.</w:t>
        </w:r>
      </w:ins>
    </w:p>
    <w:p w14:paraId="631C57EA" w14:textId="4217AB74" w:rsidR="004A1745" w:rsidRDefault="00F03049" w:rsidP="004A1745">
      <w:pPr>
        <w:pStyle w:val="Akapitzlist"/>
        <w:numPr>
          <w:ilvl w:val="1"/>
          <w:numId w:val="5"/>
        </w:numPr>
        <w:rPr>
          <w:ins w:id="153" w:author="Dawid Waligórski (264015)" w:date="2023-10-14T20:13:00Z"/>
          <w:lang w:val="pl-PL"/>
        </w:rPr>
      </w:pPr>
      <w:ins w:id="154" w:author="Dawid Waligórski (264015)" w:date="2023-10-14T18:43:00Z">
        <w:r>
          <w:rPr>
            <w:lang w:val="pl-PL"/>
          </w:rPr>
          <w:t xml:space="preserve">Kierowca </w:t>
        </w:r>
      </w:ins>
      <w:ins w:id="155" w:author="Dawid Waligórski (264015)" w:date="2023-10-14T18:44:00Z">
        <w:r>
          <w:rPr>
            <w:lang w:val="pl-PL"/>
          </w:rPr>
          <w:t>aktualizuje status</w:t>
        </w:r>
      </w:ins>
      <w:ins w:id="156" w:author="Dawid Waligórski (264015)" w:date="2023-10-14T18:48:00Z">
        <w:r w:rsidR="00A76A62">
          <w:rPr>
            <w:lang w:val="pl-PL"/>
          </w:rPr>
          <w:t xml:space="preserve"> realizowanego przez siebie</w:t>
        </w:r>
      </w:ins>
      <w:ins w:id="157" w:author="Dawid Waligórski (264015)" w:date="2023-10-14T18:44:00Z">
        <w:r>
          <w:rPr>
            <w:lang w:val="pl-PL"/>
          </w:rPr>
          <w:t xml:space="preserve"> zamówienia</w:t>
        </w:r>
      </w:ins>
      <w:ins w:id="158" w:author="Dawid Waligórski (264015)" w:date="2023-10-14T18:48:00Z">
        <w:r w:rsidR="00A76A62">
          <w:rPr>
            <w:lang w:val="pl-PL"/>
          </w:rPr>
          <w:t>.</w:t>
        </w:r>
      </w:ins>
    </w:p>
    <w:p w14:paraId="4C105D31" w14:textId="60B83452" w:rsidR="004A1745" w:rsidRPr="004A1745" w:rsidRDefault="004A1745" w:rsidP="004A1745">
      <w:pPr>
        <w:pStyle w:val="Akapitzlist"/>
        <w:numPr>
          <w:ilvl w:val="1"/>
          <w:numId w:val="5"/>
        </w:numPr>
        <w:rPr>
          <w:lang w:val="pl-PL"/>
        </w:rPr>
      </w:pPr>
      <w:ins w:id="159" w:author="Dawid Waligórski (264015)" w:date="2023-10-14T20:13:00Z">
        <w:r>
          <w:rPr>
            <w:lang w:val="pl-PL"/>
          </w:rPr>
          <w:t xml:space="preserve">Kierowca </w:t>
        </w:r>
      </w:ins>
      <w:ins w:id="160" w:author="Dawid Waligórski (264015)" w:date="2023-10-14T20:19:00Z">
        <w:r w:rsidR="0007072C">
          <w:rPr>
            <w:lang w:val="pl-PL"/>
          </w:rPr>
          <w:t xml:space="preserve">przegląda </w:t>
        </w:r>
      </w:ins>
      <w:ins w:id="161" w:author="Dawid Waligórski (264015)" w:date="2023-10-14T20:13:00Z">
        <w:r>
          <w:rPr>
            <w:lang w:val="pl-PL"/>
          </w:rPr>
          <w:t>przypisane</w:t>
        </w:r>
      </w:ins>
      <w:ins w:id="162" w:author="Dawid Waligórski (264015)" w:date="2023-10-14T20:14:00Z">
        <w:r>
          <w:rPr>
            <w:lang w:val="pl-PL"/>
          </w:rPr>
          <w:t xml:space="preserve"> do swojego pojazdu</w:t>
        </w:r>
      </w:ins>
      <w:ins w:id="163" w:author="Dawid Waligórski (264015)" w:date="2023-10-14T20:13:00Z">
        <w:r>
          <w:rPr>
            <w:lang w:val="pl-PL"/>
          </w:rPr>
          <w:t xml:space="preserve"> zamówienia.</w:t>
        </w:r>
      </w:ins>
    </w:p>
    <w:p w14:paraId="21F595C0" w14:textId="77777777" w:rsidR="00E04AFF" w:rsidRPr="00E04AFF" w:rsidRDefault="00CC5E7B" w:rsidP="00E04AFF">
      <w:pPr>
        <w:pStyle w:val="Akapitzlist"/>
        <w:numPr>
          <w:ilvl w:val="0"/>
          <w:numId w:val="5"/>
        </w:numPr>
        <w:rPr>
          <w:lang w:val="pl-PL"/>
        </w:rPr>
      </w:pPr>
      <w:r w:rsidRPr="00E04AFF">
        <w:rPr>
          <w:b/>
          <w:bCs/>
          <w:sz w:val="28"/>
          <w:szCs w:val="28"/>
          <w:lang w:val="pl-PL"/>
        </w:rPr>
        <w:t>Wymagania niefunkcjonalne:</w:t>
      </w:r>
    </w:p>
    <w:p w14:paraId="4B143C71" w14:textId="7913D513" w:rsidR="008E5C83" w:rsidRDefault="00AF43E3" w:rsidP="00E04AFF">
      <w:pPr>
        <w:pStyle w:val="Akapitzlist"/>
        <w:numPr>
          <w:ilvl w:val="1"/>
          <w:numId w:val="5"/>
        </w:numPr>
        <w:rPr>
          <w:ins w:id="164" w:author="Dawid Waligórski (264015)" w:date="2023-10-14T20:21:00Z"/>
          <w:lang w:val="pl-PL"/>
        </w:rPr>
      </w:pPr>
      <w:ins w:id="165" w:author="Dawid Waligórski (264015)" w:date="2023-10-14T19:03:00Z">
        <w:r>
          <w:rPr>
            <w:lang w:val="pl-PL"/>
          </w:rPr>
          <w:t>System jest o</w:t>
        </w:r>
      </w:ins>
      <w:ins w:id="166" w:author="Dawid Waligórski (264015)" w:date="2023-10-14T19:17:00Z">
        <w:r w:rsidR="00090A26">
          <w:rPr>
            <w:lang w:val="pl-PL"/>
          </w:rPr>
          <w:t xml:space="preserve">bsługiwany </w:t>
        </w:r>
      </w:ins>
      <w:del w:id="167" w:author="Dawid Waligórski (264015)" w:date="2023-10-14T19:03:00Z">
        <w:r w:rsidR="008E5C83" w:rsidRPr="008E5C83" w:rsidDel="00AF43E3">
          <w:rPr>
            <w:lang w:val="pl-PL"/>
          </w:rPr>
          <w:delText>O</w:delText>
        </w:r>
      </w:del>
      <w:del w:id="168" w:author="Dawid Waligórski (264015)" w:date="2023-10-14T19:17:00Z">
        <w:r w:rsidR="008E5C83" w:rsidRPr="008E5C83" w:rsidDel="00090A26">
          <w:rPr>
            <w:lang w:val="pl-PL"/>
          </w:rPr>
          <w:delText xml:space="preserve">bsługiwany </w:delText>
        </w:r>
      </w:del>
      <w:r w:rsidR="008E5C83" w:rsidRPr="008E5C83">
        <w:rPr>
          <w:lang w:val="pl-PL"/>
        </w:rPr>
        <w:t>przez popularne systemy</w:t>
      </w:r>
      <w:ins w:id="169" w:author="Dawid Waligórski (264015)" w:date="2023-10-14T19:03:00Z">
        <w:r>
          <w:rPr>
            <w:lang w:val="pl-PL"/>
          </w:rPr>
          <w:t xml:space="preserve"> operacyjne.</w:t>
        </w:r>
      </w:ins>
    </w:p>
    <w:p w14:paraId="6E030794" w14:textId="7E96E508" w:rsidR="0007072C" w:rsidRDefault="0007072C" w:rsidP="00E04AFF">
      <w:pPr>
        <w:pStyle w:val="Akapitzlist"/>
        <w:numPr>
          <w:ilvl w:val="1"/>
          <w:numId w:val="5"/>
        </w:numPr>
        <w:rPr>
          <w:lang w:val="pl-PL"/>
        </w:rPr>
      </w:pPr>
      <w:ins w:id="170" w:author="Dawid Waligórski (264015)" w:date="2023-10-14T20:21:00Z">
        <w:r>
          <w:rPr>
            <w:lang w:val="pl-PL"/>
          </w:rPr>
          <w:t xml:space="preserve">System jest w stanie obsłużyć </w:t>
        </w:r>
      </w:ins>
      <w:ins w:id="171" w:author="Dawid Waligórski (264015)" w:date="2023-10-14T20:31:00Z">
        <w:r w:rsidR="004D393A">
          <w:rPr>
            <w:lang w:val="pl-PL"/>
          </w:rPr>
          <w:t>30</w:t>
        </w:r>
      </w:ins>
      <w:ins w:id="172" w:author="Dawid Waligórski (264015)" w:date="2023-10-14T20:21:00Z">
        <w:r>
          <w:rPr>
            <w:lang w:val="pl-PL"/>
          </w:rPr>
          <w:t>0 użytkowników w jednym momencie.</w:t>
        </w:r>
      </w:ins>
    </w:p>
    <w:p w14:paraId="532E3B8C" w14:textId="52D11EFE" w:rsidR="00E04AFF" w:rsidRDefault="00AF43E3" w:rsidP="00E04AFF">
      <w:pPr>
        <w:pStyle w:val="Akapitzlist"/>
        <w:numPr>
          <w:ilvl w:val="1"/>
          <w:numId w:val="5"/>
        </w:numPr>
        <w:rPr>
          <w:lang w:val="pl-PL"/>
        </w:rPr>
      </w:pPr>
      <w:ins w:id="173" w:author="Dawid Waligórski (264015)" w:date="2023-10-14T19:04:00Z">
        <w:r>
          <w:rPr>
            <w:lang w:val="pl-PL"/>
          </w:rPr>
          <w:lastRenderedPageBreak/>
          <w:t>System z</w:t>
        </w:r>
      </w:ins>
      <w:ins w:id="174" w:author="Dawid Waligórski (264015)" w:date="2023-10-14T19:13:00Z">
        <w:r w:rsidR="000E14EF">
          <w:rPr>
            <w:lang w:val="pl-PL"/>
          </w:rPr>
          <w:t xml:space="preserve">apewnia </w:t>
        </w:r>
      </w:ins>
      <w:del w:id="175" w:author="Dawid Waligórski (264015)" w:date="2023-10-14T19:04:00Z">
        <w:r w:rsidR="00D42154" w:rsidRPr="00E04AFF" w:rsidDel="00AF43E3">
          <w:rPr>
            <w:lang w:val="pl-PL"/>
          </w:rPr>
          <w:delText>Z</w:delText>
        </w:r>
      </w:del>
      <w:del w:id="176" w:author="Dawid Waligórski (264015)" w:date="2023-10-14T19:13:00Z">
        <w:r w:rsidR="00CC5E7B" w:rsidRPr="00E04AFF" w:rsidDel="000E14EF">
          <w:rPr>
            <w:lang w:val="pl-PL"/>
          </w:rPr>
          <w:delText>apewnia</w:delText>
        </w:r>
        <w:r w:rsidR="00697710" w:rsidDel="000E14EF">
          <w:rPr>
            <w:lang w:val="pl-PL"/>
          </w:rPr>
          <w:delText>j</w:delText>
        </w:r>
      </w:del>
      <w:del w:id="177" w:author="Dawid Waligórski (264015)" w:date="2023-10-14T19:04:00Z">
        <w:r w:rsidR="00697710" w:rsidDel="00AF43E3">
          <w:rPr>
            <w:lang w:val="pl-PL"/>
          </w:rPr>
          <w:delText>ący</w:delText>
        </w:r>
      </w:del>
      <w:del w:id="178" w:author="Dawid Waligórski (264015)" w:date="2023-10-14T19:13:00Z">
        <w:r w:rsidR="00CC5E7B" w:rsidRPr="00E04AFF" w:rsidDel="000E14EF">
          <w:rPr>
            <w:lang w:val="pl-PL"/>
          </w:rPr>
          <w:delText xml:space="preserve"> </w:delText>
        </w:r>
      </w:del>
      <w:r w:rsidR="00CC5E7B" w:rsidRPr="00E04AFF">
        <w:rPr>
          <w:lang w:val="pl-PL"/>
        </w:rPr>
        <w:t>bezpieczeństwo danych</w:t>
      </w:r>
      <w:ins w:id="179" w:author="Dawid Waligórski (264015)" w:date="2023-10-14T20:17:00Z">
        <w:r w:rsidR="009933F9">
          <w:rPr>
            <w:lang w:val="pl-PL"/>
          </w:rPr>
          <w:t xml:space="preserve"> użytkowników</w:t>
        </w:r>
      </w:ins>
      <w:ins w:id="180" w:author="Dawid Waligórski (264015)" w:date="2023-10-14T19:03:00Z">
        <w:r>
          <w:rPr>
            <w:lang w:val="pl-PL"/>
          </w:rPr>
          <w:t>.</w:t>
        </w:r>
      </w:ins>
      <w:del w:id="181" w:author="Dawid Waligórski (264015)" w:date="2023-10-14T19:03:00Z">
        <w:r w:rsidR="00CC5E7B" w:rsidRPr="00E04AFF" w:rsidDel="00AF43E3">
          <w:rPr>
            <w:lang w:val="pl-PL"/>
          </w:rPr>
          <w:delText xml:space="preserve"> </w:delText>
        </w:r>
      </w:del>
    </w:p>
    <w:p w14:paraId="5CC53C67" w14:textId="1939D26E" w:rsidR="00E04AFF" w:rsidRDefault="00AF43E3" w:rsidP="00E04AFF">
      <w:pPr>
        <w:pStyle w:val="Akapitzlist"/>
        <w:numPr>
          <w:ilvl w:val="1"/>
          <w:numId w:val="5"/>
        </w:numPr>
        <w:rPr>
          <w:lang w:val="pl-PL"/>
        </w:rPr>
      </w:pPr>
      <w:ins w:id="182" w:author="Dawid Waligórski (264015)" w:date="2023-10-14T19:04:00Z">
        <w:r>
          <w:rPr>
            <w:lang w:val="pl-PL"/>
          </w:rPr>
          <w:t xml:space="preserve">System </w:t>
        </w:r>
      </w:ins>
      <w:ins w:id="183" w:author="Dawid Waligórski (264015)" w:date="2023-10-14T19:13:00Z">
        <w:r w:rsidR="000E14EF">
          <w:rPr>
            <w:lang w:val="pl-PL"/>
          </w:rPr>
          <w:t>chroni</w:t>
        </w:r>
      </w:ins>
      <w:ins w:id="184" w:author="Dawid Waligórski (264015)" w:date="2023-10-14T19:08:00Z">
        <w:r w:rsidR="00DD5C18">
          <w:rPr>
            <w:lang w:val="pl-PL"/>
          </w:rPr>
          <w:t xml:space="preserve"> informacje </w:t>
        </w:r>
      </w:ins>
      <w:del w:id="185" w:author="Dawid Waligórski (264015)" w:date="2023-10-14T19:04:00Z">
        <w:r w:rsidR="00697710" w:rsidDel="00AF43E3">
          <w:rPr>
            <w:lang w:val="pl-PL"/>
          </w:rPr>
          <w:delText>O</w:delText>
        </w:r>
      </w:del>
      <w:del w:id="186" w:author="Dawid Waligórski (264015)" w:date="2023-10-14T19:08:00Z">
        <w:r w:rsidR="00697710" w:rsidDel="00DD5C18">
          <w:rPr>
            <w:lang w:val="pl-PL"/>
          </w:rPr>
          <w:delText>chron</w:delText>
        </w:r>
      </w:del>
      <w:del w:id="187" w:author="Dawid Waligórski (264015)" w:date="2023-10-14T19:04:00Z">
        <w:r w:rsidR="00697710" w:rsidDel="00AF43E3">
          <w:rPr>
            <w:lang w:val="pl-PL"/>
          </w:rPr>
          <w:delText>a</w:delText>
        </w:r>
      </w:del>
      <w:del w:id="188" w:author="Dawid Waligórski (264015)" w:date="2023-10-14T19:08:00Z">
        <w:r w:rsidR="00CC5E7B" w:rsidRPr="00E04AFF" w:rsidDel="00DD5C18">
          <w:rPr>
            <w:lang w:val="pl-PL"/>
          </w:rPr>
          <w:delText xml:space="preserve"> informacj</w:delText>
        </w:r>
      </w:del>
      <w:del w:id="189" w:author="Dawid Waligórski (264015)" w:date="2023-10-14T19:04:00Z">
        <w:r w:rsidR="00697710" w:rsidDel="00AF43E3">
          <w:rPr>
            <w:lang w:val="pl-PL"/>
          </w:rPr>
          <w:delText>i</w:delText>
        </w:r>
      </w:del>
      <w:del w:id="190" w:author="Dawid Waligórski (264015)" w:date="2023-10-14T19:08:00Z">
        <w:r w:rsidR="00CC5E7B" w:rsidRPr="00E04AFF" w:rsidDel="00DD5C18">
          <w:rPr>
            <w:lang w:val="pl-PL"/>
          </w:rPr>
          <w:delText xml:space="preserve"> </w:delText>
        </w:r>
      </w:del>
      <w:r w:rsidR="00CC5E7B" w:rsidRPr="00E04AFF">
        <w:rPr>
          <w:lang w:val="pl-PL"/>
        </w:rPr>
        <w:t>o</w:t>
      </w:r>
      <w:r w:rsidR="0088125B" w:rsidRPr="00E04AFF">
        <w:rPr>
          <w:lang w:val="pl-PL"/>
        </w:rPr>
        <w:t xml:space="preserve"> zamówieniach</w:t>
      </w:r>
      <w:r w:rsidR="00CC5E7B" w:rsidRPr="00E04AFF">
        <w:rPr>
          <w:lang w:val="pl-PL"/>
        </w:rPr>
        <w:t xml:space="preserve"> klien</w:t>
      </w:r>
      <w:r w:rsidR="0088125B" w:rsidRPr="00E04AFF">
        <w:rPr>
          <w:lang w:val="pl-PL"/>
        </w:rPr>
        <w:t>tów</w:t>
      </w:r>
      <w:r w:rsidR="00CC5E7B" w:rsidRPr="00E04AFF">
        <w:rPr>
          <w:lang w:val="pl-PL"/>
        </w:rPr>
        <w:t>.</w:t>
      </w:r>
    </w:p>
    <w:p w14:paraId="753200EF" w14:textId="54F31D5D" w:rsidR="00760528" w:rsidRDefault="00AF43E3" w:rsidP="008E5C83">
      <w:pPr>
        <w:pStyle w:val="Akapitzlist"/>
        <w:numPr>
          <w:ilvl w:val="1"/>
          <w:numId w:val="5"/>
        </w:numPr>
        <w:rPr>
          <w:lang w:val="pl-PL"/>
        </w:rPr>
      </w:pPr>
      <w:ins w:id="191" w:author="Dawid Waligórski (264015)" w:date="2023-10-14T19:03:00Z">
        <w:r>
          <w:rPr>
            <w:lang w:val="pl-PL"/>
          </w:rPr>
          <w:t>System jest p</w:t>
        </w:r>
      </w:ins>
      <w:ins w:id="192" w:author="Dawid Waligórski (264015)" w:date="2023-10-14T19:04:00Z">
        <w:r>
          <w:rPr>
            <w:lang w:val="pl-PL"/>
          </w:rPr>
          <w:t xml:space="preserve">rzyjazny </w:t>
        </w:r>
      </w:ins>
      <w:del w:id="193" w:author="Dawid Waligórski (264015)" w:date="2023-10-14T19:03:00Z">
        <w:r w:rsidR="0088125B" w:rsidRPr="00E04AFF" w:rsidDel="00AF43E3">
          <w:rPr>
            <w:lang w:val="pl-PL"/>
          </w:rPr>
          <w:delText>P</w:delText>
        </w:r>
      </w:del>
      <w:del w:id="194" w:author="Dawid Waligórski (264015)" w:date="2023-10-14T19:04:00Z">
        <w:r w:rsidR="00CC5E7B" w:rsidRPr="00E04AFF" w:rsidDel="00AF43E3">
          <w:rPr>
            <w:lang w:val="pl-PL"/>
          </w:rPr>
          <w:delText>rzyjazny</w:delText>
        </w:r>
      </w:del>
      <w:del w:id="195" w:author="Dawid Waligórski (264015)" w:date="2023-10-14T20:17:00Z">
        <w:r w:rsidR="00CC5E7B" w:rsidRPr="00E04AFF" w:rsidDel="009933F9">
          <w:rPr>
            <w:lang w:val="pl-PL"/>
          </w:rPr>
          <w:delText xml:space="preserve"> </w:delText>
        </w:r>
      </w:del>
      <w:r w:rsidR="00CC5E7B" w:rsidRPr="00E04AFF">
        <w:rPr>
          <w:lang w:val="pl-PL"/>
        </w:rPr>
        <w:t>i prosty w obsłudze.</w:t>
      </w:r>
    </w:p>
    <w:p w14:paraId="3E26EA6D" w14:textId="0F20292F" w:rsidR="00697710" w:rsidRDefault="00AF43E3" w:rsidP="008E5C83">
      <w:pPr>
        <w:pStyle w:val="Akapitzlist"/>
        <w:numPr>
          <w:ilvl w:val="1"/>
          <w:numId w:val="5"/>
        </w:numPr>
        <w:rPr>
          <w:ins w:id="196" w:author="Dawid Waligórski (264015)" w:date="2023-10-14T20:34:00Z"/>
          <w:lang w:val="pl-PL"/>
        </w:rPr>
      </w:pPr>
      <w:ins w:id="197" w:author="Dawid Waligórski (264015)" w:date="2023-10-14T19:05:00Z">
        <w:r>
          <w:rPr>
            <w:lang w:val="pl-PL"/>
          </w:rPr>
          <w:t xml:space="preserve">System rejestruje </w:t>
        </w:r>
      </w:ins>
      <w:ins w:id="198" w:author="Dawid Waligórski (264015)" w:date="2023-10-14T19:16:00Z">
        <w:r w:rsidR="000E14EF">
          <w:rPr>
            <w:lang w:val="pl-PL"/>
          </w:rPr>
          <w:t xml:space="preserve">dane o </w:t>
        </w:r>
      </w:ins>
      <w:ins w:id="199" w:author="Dawid Waligórski (264015)" w:date="2023-10-14T19:05:00Z">
        <w:r>
          <w:rPr>
            <w:lang w:val="pl-PL"/>
          </w:rPr>
          <w:t>zamówienia</w:t>
        </w:r>
      </w:ins>
      <w:ins w:id="200" w:author="Dawid Waligórski (264015)" w:date="2023-10-14T19:16:00Z">
        <w:r w:rsidR="000E14EF">
          <w:rPr>
            <w:lang w:val="pl-PL"/>
          </w:rPr>
          <w:t>ch</w:t>
        </w:r>
      </w:ins>
      <w:ins w:id="201" w:author="Dawid Waligórski (264015)" w:date="2023-10-14T20:36:00Z">
        <w:r w:rsidR="007E1940">
          <w:rPr>
            <w:lang w:val="pl-PL"/>
          </w:rPr>
          <w:t>, pojazdach</w:t>
        </w:r>
      </w:ins>
      <w:ins w:id="202" w:author="Dawid Waligórski (264015)" w:date="2023-10-14T19:16:00Z">
        <w:r w:rsidR="000E14EF">
          <w:rPr>
            <w:lang w:val="pl-PL"/>
          </w:rPr>
          <w:t xml:space="preserve"> i użytkownikach</w:t>
        </w:r>
      </w:ins>
      <w:ins w:id="203" w:author="Dawid Waligórski (264015)" w:date="2023-10-14T19:05:00Z">
        <w:r>
          <w:rPr>
            <w:lang w:val="pl-PL"/>
          </w:rPr>
          <w:t xml:space="preserve"> </w:t>
        </w:r>
      </w:ins>
      <w:del w:id="204" w:author="Dawid Waligórski (264015)" w:date="2023-10-14T19:05:00Z">
        <w:r w:rsidR="00697710" w:rsidDel="00AF43E3">
          <w:rPr>
            <w:lang w:val="pl-PL"/>
          </w:rPr>
          <w:delText xml:space="preserve">Rejestracja zamówień </w:delText>
        </w:r>
      </w:del>
      <w:r w:rsidR="00697710">
        <w:rPr>
          <w:lang w:val="pl-PL"/>
        </w:rPr>
        <w:t>w bazie danych</w:t>
      </w:r>
      <w:ins w:id="205" w:author="Dawid Waligórski (264015)" w:date="2023-10-14T19:03:00Z">
        <w:r>
          <w:rPr>
            <w:lang w:val="pl-PL"/>
          </w:rPr>
          <w:t>.</w:t>
        </w:r>
      </w:ins>
    </w:p>
    <w:p w14:paraId="57D4488D" w14:textId="6FA01ED3" w:rsidR="007E1940" w:rsidRDefault="007E1940" w:rsidP="008E5C83">
      <w:pPr>
        <w:pStyle w:val="Akapitzlist"/>
        <w:numPr>
          <w:ilvl w:val="1"/>
          <w:numId w:val="5"/>
        </w:numPr>
        <w:rPr>
          <w:ins w:id="206" w:author="Dawid Waligórski (264015)" w:date="2023-10-14T19:56:00Z"/>
          <w:lang w:val="pl-PL"/>
        </w:rPr>
      </w:pPr>
      <w:ins w:id="207" w:author="Dawid Waligórski (264015)" w:date="2023-10-14T20:35:00Z">
        <w:r>
          <w:rPr>
            <w:lang w:val="pl-PL"/>
          </w:rPr>
          <w:t>Użytkownicy dostęp do systemu mają za pomocą aplikacji desktopowej, zaimplementowanej w technologii Java.</w:t>
        </w:r>
      </w:ins>
    </w:p>
    <w:p w14:paraId="5E92E900" w14:textId="781AAD5B" w:rsidR="00976C60" w:rsidRDefault="00976C60" w:rsidP="008E5C83">
      <w:pPr>
        <w:pStyle w:val="Akapitzlist"/>
        <w:numPr>
          <w:ilvl w:val="1"/>
          <w:numId w:val="5"/>
        </w:numPr>
        <w:rPr>
          <w:lang w:val="pl-PL"/>
        </w:rPr>
      </w:pPr>
      <w:ins w:id="208" w:author="Dawid Waligórski (264015)" w:date="2023-10-14T19:56:00Z">
        <w:r>
          <w:rPr>
            <w:lang w:val="pl-PL"/>
          </w:rPr>
          <w:t>Konta uż</w:t>
        </w:r>
      </w:ins>
      <w:ins w:id="209" w:author="Dawid Waligórski (264015)" w:date="2023-10-14T19:57:00Z">
        <w:r>
          <w:rPr>
            <w:lang w:val="pl-PL"/>
          </w:rPr>
          <w:t xml:space="preserve">ytkowników różnią </w:t>
        </w:r>
      </w:ins>
      <w:ins w:id="210" w:author="Dawid Waligórski (264015)" w:date="2023-10-14T20:23:00Z">
        <w:r w:rsidR="0007072C">
          <w:rPr>
            <w:lang w:val="pl-PL"/>
          </w:rPr>
          <w:t>prerogatywami</w:t>
        </w:r>
      </w:ins>
      <w:ins w:id="211" w:author="Dawid Waligórski (264015)" w:date="2023-10-14T20:12:00Z">
        <w:r w:rsidR="004A1745">
          <w:rPr>
            <w:lang w:val="pl-PL"/>
          </w:rPr>
          <w:t xml:space="preserve"> w zależności od pełnionej roli (</w:t>
        </w:r>
      </w:ins>
      <w:ins w:id="212" w:author="Dawid Waligórski (264015)" w:date="2023-10-14T20:13:00Z">
        <w:r w:rsidR="004A1745">
          <w:rPr>
            <w:lang w:val="pl-PL"/>
          </w:rPr>
          <w:t>klient, koordynator, kierowca</w:t>
        </w:r>
      </w:ins>
      <w:ins w:id="213" w:author="Dawid Waligórski (264015)" w:date="2023-10-14T20:12:00Z">
        <w:r w:rsidR="004A1745">
          <w:rPr>
            <w:lang w:val="pl-PL"/>
          </w:rPr>
          <w:t>)</w:t>
        </w:r>
      </w:ins>
      <w:ins w:id="214" w:author="Dawid Waligórski (264015)" w:date="2023-10-14T19:57:00Z">
        <w:r>
          <w:rPr>
            <w:lang w:val="pl-PL"/>
          </w:rPr>
          <w:t>.</w:t>
        </w:r>
      </w:ins>
    </w:p>
    <w:p w14:paraId="20587714" w14:textId="0749B13B" w:rsidR="00697710" w:rsidDel="00AF43E3" w:rsidRDefault="00697710" w:rsidP="008E5C83">
      <w:pPr>
        <w:pStyle w:val="Akapitzlist"/>
        <w:numPr>
          <w:ilvl w:val="1"/>
          <w:numId w:val="5"/>
        </w:numPr>
        <w:rPr>
          <w:del w:id="215" w:author="Dawid Waligórski (264015)" w:date="2023-10-14T19:05:00Z"/>
          <w:lang w:val="pl-PL"/>
        </w:rPr>
      </w:pPr>
      <w:del w:id="216" w:author="Dawid Waligórski (264015)" w:date="2023-10-14T19:05:00Z">
        <w:r w:rsidDel="00AF43E3">
          <w:rPr>
            <w:lang w:val="pl-PL"/>
          </w:rPr>
          <w:delText>Usuwanie zamówień z bazy danych</w:delText>
        </w:r>
      </w:del>
    </w:p>
    <w:p w14:paraId="07D4C17C" w14:textId="1932F155" w:rsidR="00BC607B" w:rsidDel="00AF43E3" w:rsidRDefault="00BC607B" w:rsidP="008E5C83">
      <w:pPr>
        <w:pStyle w:val="Akapitzlist"/>
        <w:numPr>
          <w:ilvl w:val="1"/>
          <w:numId w:val="5"/>
        </w:numPr>
        <w:rPr>
          <w:del w:id="217" w:author="Dawid Waligórski (264015)" w:date="2023-10-14T19:05:00Z"/>
          <w:lang w:val="pl-PL"/>
        </w:rPr>
      </w:pPr>
      <w:del w:id="218" w:author="Dawid Waligórski (264015)" w:date="2023-10-14T19:05:00Z">
        <w:r w:rsidDel="00AF43E3">
          <w:rPr>
            <w:lang w:val="pl-PL"/>
          </w:rPr>
          <w:delText>Modyfikowanie zamówień w bazie danych</w:delText>
        </w:r>
        <w:commentRangeEnd w:id="85"/>
        <w:r w:rsidR="00A76A62" w:rsidDel="00AF43E3">
          <w:rPr>
            <w:rStyle w:val="Odwoaniedokomentarza"/>
          </w:rPr>
          <w:commentReference w:id="85"/>
        </w:r>
      </w:del>
    </w:p>
    <w:p w14:paraId="12ABA163" w14:textId="77777777" w:rsidR="00BC607B" w:rsidRPr="00BC607B" w:rsidRDefault="00BC607B" w:rsidP="00BC607B">
      <w:pPr>
        <w:rPr>
          <w:lang w:val="pl-PL"/>
        </w:rPr>
      </w:pPr>
    </w:p>
    <w:sectPr w:rsidR="00BC607B" w:rsidRPr="00BC6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wid Waligórski (264015)" w:date="2023-10-14T19:27:00Z" w:initials="DW">
    <w:p w14:paraId="7EC5AE04" w14:textId="77777777" w:rsidR="00090A26" w:rsidRDefault="00090A26" w:rsidP="00FD72B5">
      <w:pPr>
        <w:pStyle w:val="Tekstkomentarza"/>
      </w:pPr>
      <w:r>
        <w:rPr>
          <w:rStyle w:val="Odwoaniedokomentarza"/>
        </w:rPr>
        <w:annotationRef/>
      </w:r>
      <w:r>
        <w:t xml:space="preserve">Rozwinąłem opis firmy, wzbogacając go o nowy typ pracownika - kierowcę. Co leży w gestii kierowcy napisałem w komentarzu do wymagań funkcjonalnych/niefunkcjonalnych. </w:t>
      </w:r>
    </w:p>
  </w:comment>
  <w:comment w:id="32" w:author="Dawid Waligórski (264015)" w:date="2023-10-14T19:43:00Z" w:initials="DW">
    <w:p w14:paraId="46DB18FB" w14:textId="77777777" w:rsidR="00976C60" w:rsidRDefault="00F44E8A">
      <w:pPr>
        <w:pStyle w:val="Tekstkomentarza"/>
      </w:pPr>
      <w:r>
        <w:rPr>
          <w:rStyle w:val="Odwoaniedokomentarza"/>
        </w:rPr>
        <w:annotationRef/>
      </w:r>
      <w:r w:rsidR="00976C60">
        <w:t xml:space="preserve">Rozwinięcie strategii firmy. Wyjaśnia ona teraz czemu właściwie to koordynatorzy zajmują się wszystkim: od wyboru pojazdu po planowanie trasy. </w:t>
      </w:r>
    </w:p>
    <w:p w14:paraId="5E5A305F" w14:textId="77777777" w:rsidR="00976C60" w:rsidRDefault="00976C60">
      <w:pPr>
        <w:pStyle w:val="Tekstkomentarza"/>
      </w:pPr>
    </w:p>
    <w:p w14:paraId="6CAFBD83" w14:textId="77777777" w:rsidR="00976C60" w:rsidRDefault="00976C60" w:rsidP="00A44735">
      <w:pPr>
        <w:pStyle w:val="Tekstkomentarza"/>
      </w:pPr>
      <w:r>
        <w:t xml:space="preserve"> Dodałem też warunki nieprzyjęcia zamówienia. Przecież nie zawsze koordynator musi się zgodzić na realizację. Jak nie ma wolnych pojazdów, to siłą rzeczy kolejnych zamówień przyjąć nie ma jak.</w:t>
      </w:r>
    </w:p>
  </w:comment>
  <w:comment w:id="53" w:author="Dawid Waligórski (264015)" w:date="2023-10-14T20:09:00Z" w:initials="DW">
    <w:p w14:paraId="11508AE5" w14:textId="77777777" w:rsidR="006954F9" w:rsidRDefault="006954F9">
      <w:pPr>
        <w:pStyle w:val="Tekstkomentarza"/>
      </w:pPr>
      <w:r>
        <w:rPr>
          <w:rStyle w:val="Odwoaniedokomentarza"/>
        </w:rPr>
        <w:annotationRef/>
      </w:r>
      <w:r>
        <w:t>Przepisałem to co było w punktach na tekst ciągły. Nie pytaj czemu, taki mi po prostu pasowało xD.</w:t>
      </w:r>
    </w:p>
    <w:p w14:paraId="59ED2FF5" w14:textId="77777777" w:rsidR="006954F9" w:rsidRDefault="006954F9">
      <w:pPr>
        <w:pStyle w:val="Tekstkomentarza"/>
      </w:pPr>
    </w:p>
    <w:p w14:paraId="285FCC56" w14:textId="77777777" w:rsidR="006954F9" w:rsidRDefault="006954F9" w:rsidP="00D26513">
      <w:pPr>
        <w:pStyle w:val="Tekstkomentarza"/>
      </w:pPr>
      <w:r>
        <w:t>Dopisałem też trochę więcej informacji nt. potencjalnego obciążenia systemu.</w:t>
      </w:r>
    </w:p>
  </w:comment>
  <w:comment w:id="85" w:author="Dawid Waligórski (264015)" w:date="2023-10-14T18:46:00Z" w:initials="DW">
    <w:p w14:paraId="3633D6B1" w14:textId="77777777" w:rsidR="0007072C" w:rsidRDefault="00A76A62">
      <w:pPr>
        <w:pStyle w:val="Tekstkomentarza"/>
      </w:pPr>
      <w:r>
        <w:rPr>
          <w:rStyle w:val="Odwoaniedokomentarza"/>
        </w:rPr>
        <w:annotationRef/>
      </w:r>
      <w:r w:rsidR="0007072C">
        <w:t>Zmieniłem składnię nazw wymagań, aby spełniały kryterium Głuchowskiego, że ich nazwa to: podmiot + orzeczenie + dopełnienie.</w:t>
      </w:r>
    </w:p>
    <w:p w14:paraId="7DC00A93" w14:textId="77777777" w:rsidR="0007072C" w:rsidRDefault="0007072C">
      <w:pPr>
        <w:pStyle w:val="Tekstkomentarza"/>
      </w:pPr>
    </w:p>
    <w:p w14:paraId="4B62B07F" w14:textId="77777777" w:rsidR="0007072C" w:rsidRDefault="0007072C">
      <w:pPr>
        <w:pStyle w:val="Tekstkomentarza"/>
      </w:pPr>
      <w:r>
        <w:t>Dodałem też wymaganie dotyczącego kierowcy samochodu dostawczego. Na logikę to on powinien powiadamiać system o tym co dzieje się z wiezioną przez niego paczką (czy została dostarczona itd..).</w:t>
      </w:r>
    </w:p>
    <w:p w14:paraId="2419E529" w14:textId="77777777" w:rsidR="0007072C" w:rsidRDefault="0007072C">
      <w:pPr>
        <w:pStyle w:val="Tekstkomentarza"/>
      </w:pPr>
    </w:p>
    <w:p w14:paraId="10791463" w14:textId="77777777" w:rsidR="0007072C" w:rsidRDefault="0007072C">
      <w:pPr>
        <w:pStyle w:val="Tekstkomentarza"/>
      </w:pPr>
      <w:r>
        <w:t>Dodatkowo rozwinąłem same opisy wymagań. Spojrzałem do Dominiki jak oni mają to napisane i nasze wydawało się  zbyt mało wyczerpujące w porównaniu do tego co oni zrobili xD</w:t>
      </w:r>
    </w:p>
    <w:p w14:paraId="100FE02D" w14:textId="77777777" w:rsidR="0007072C" w:rsidRDefault="0007072C">
      <w:pPr>
        <w:pStyle w:val="Tekstkomentarza"/>
      </w:pPr>
    </w:p>
    <w:p w14:paraId="4C17D964" w14:textId="77777777" w:rsidR="0007072C" w:rsidRDefault="0007072C">
      <w:pPr>
        <w:pStyle w:val="Tekstkomentarza"/>
      </w:pPr>
      <w:r>
        <w:t>Punkty 2.6 i 2.7 to wymagania funkcjonalne. Opisują co system ma robić, a nie jak lub w jakich warunkach ma osiągać założone cele.</w:t>
      </w:r>
    </w:p>
    <w:p w14:paraId="49FBB043" w14:textId="77777777" w:rsidR="0007072C" w:rsidRDefault="0007072C">
      <w:pPr>
        <w:pStyle w:val="Tekstkomentarza"/>
      </w:pPr>
    </w:p>
    <w:p w14:paraId="01AC5A88" w14:textId="77777777" w:rsidR="0007072C" w:rsidRDefault="0007072C" w:rsidP="00792825">
      <w:pPr>
        <w:pStyle w:val="Tekstkomentarza"/>
      </w:pPr>
      <w:r>
        <w:t xml:space="preserve">Dodałem również wymaganie odnoszące się do możliwości przeglądania zamówień przez klientów i koordynatorów.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C5AE04" w15:done="0"/>
  <w15:commentEx w15:paraId="6CAFBD83" w15:done="0"/>
  <w15:commentEx w15:paraId="285FCC56" w15:done="0"/>
  <w15:commentEx w15:paraId="01AC5A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539C701" w16cex:dateUtc="2023-10-14T17:27:00Z"/>
  <w16cex:commentExtensible w16cex:durableId="21F9D04B" w16cex:dateUtc="2023-10-14T17:43:00Z"/>
  <w16cex:commentExtensible w16cex:durableId="51F19092" w16cex:dateUtc="2023-10-14T18:09:00Z"/>
  <w16cex:commentExtensible w16cex:durableId="25DD5BC4" w16cex:dateUtc="2023-10-14T16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C5AE04" w16cid:durableId="4539C701"/>
  <w16cid:commentId w16cid:paraId="6CAFBD83" w16cid:durableId="21F9D04B"/>
  <w16cid:commentId w16cid:paraId="285FCC56" w16cid:durableId="51F19092"/>
  <w16cid:commentId w16cid:paraId="01AC5A88" w16cid:durableId="25DD5B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951FC" w14:textId="77777777" w:rsidR="005A15D3" w:rsidRDefault="005A15D3" w:rsidP="00090A26">
      <w:pPr>
        <w:spacing w:after="0" w:line="240" w:lineRule="auto"/>
      </w:pPr>
      <w:r>
        <w:separator/>
      </w:r>
    </w:p>
  </w:endnote>
  <w:endnote w:type="continuationSeparator" w:id="0">
    <w:p w14:paraId="0F93FEDE" w14:textId="77777777" w:rsidR="005A15D3" w:rsidRDefault="005A15D3" w:rsidP="00090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AA7CF" w14:textId="77777777" w:rsidR="005A15D3" w:rsidRDefault="005A15D3" w:rsidP="00090A26">
      <w:pPr>
        <w:spacing w:after="0" w:line="240" w:lineRule="auto"/>
      </w:pPr>
      <w:r>
        <w:separator/>
      </w:r>
    </w:p>
  </w:footnote>
  <w:footnote w:type="continuationSeparator" w:id="0">
    <w:p w14:paraId="30907975" w14:textId="77777777" w:rsidR="005A15D3" w:rsidRDefault="005A15D3" w:rsidP="00090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6D3"/>
    <w:multiLevelType w:val="multilevel"/>
    <w:tmpl w:val="B52868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6D553D4"/>
    <w:multiLevelType w:val="hybridMultilevel"/>
    <w:tmpl w:val="56543F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0A1C"/>
    <w:multiLevelType w:val="multilevel"/>
    <w:tmpl w:val="244CEF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60061EB0"/>
    <w:multiLevelType w:val="multilevel"/>
    <w:tmpl w:val="63A072A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4C40FF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5E25AEB"/>
    <w:multiLevelType w:val="multilevel"/>
    <w:tmpl w:val="7314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6520553">
    <w:abstractNumId w:val="5"/>
  </w:num>
  <w:num w:numId="2" w16cid:durableId="1790706133">
    <w:abstractNumId w:val="2"/>
  </w:num>
  <w:num w:numId="3" w16cid:durableId="742992724">
    <w:abstractNumId w:val="0"/>
  </w:num>
  <w:num w:numId="4" w16cid:durableId="1269042259">
    <w:abstractNumId w:val="1"/>
  </w:num>
  <w:num w:numId="5" w16cid:durableId="1574199267">
    <w:abstractNumId w:val="3"/>
  </w:num>
  <w:num w:numId="6" w16cid:durableId="83881062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wid Waligórski (264015)">
    <w15:presenceInfo w15:providerId="AD" w15:userId="S::264015@student.pwr.edu.pl::675f4447-2608-460f-8477-6cadc3688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AA"/>
    <w:rsid w:val="0007072C"/>
    <w:rsid w:val="00090A26"/>
    <w:rsid w:val="000E14EF"/>
    <w:rsid w:val="0014686D"/>
    <w:rsid w:val="001567CD"/>
    <w:rsid w:val="00160B18"/>
    <w:rsid w:val="001F4019"/>
    <w:rsid w:val="00306E1C"/>
    <w:rsid w:val="003D09C9"/>
    <w:rsid w:val="0043092E"/>
    <w:rsid w:val="004874AA"/>
    <w:rsid w:val="004A1745"/>
    <w:rsid w:val="004D393A"/>
    <w:rsid w:val="005558D7"/>
    <w:rsid w:val="00596CE4"/>
    <w:rsid w:val="005A15D3"/>
    <w:rsid w:val="006954F9"/>
    <w:rsid w:val="00697710"/>
    <w:rsid w:val="00760528"/>
    <w:rsid w:val="007E1940"/>
    <w:rsid w:val="00875091"/>
    <w:rsid w:val="0088125B"/>
    <w:rsid w:val="008A357D"/>
    <w:rsid w:val="008E5C83"/>
    <w:rsid w:val="00976C60"/>
    <w:rsid w:val="009933F9"/>
    <w:rsid w:val="00A76A62"/>
    <w:rsid w:val="00AF43E3"/>
    <w:rsid w:val="00BB2E51"/>
    <w:rsid w:val="00BC607B"/>
    <w:rsid w:val="00BC72BE"/>
    <w:rsid w:val="00C533F9"/>
    <w:rsid w:val="00CC5E7B"/>
    <w:rsid w:val="00D031EB"/>
    <w:rsid w:val="00D42154"/>
    <w:rsid w:val="00D72F6E"/>
    <w:rsid w:val="00D730CB"/>
    <w:rsid w:val="00D75790"/>
    <w:rsid w:val="00DD5C18"/>
    <w:rsid w:val="00E04AFF"/>
    <w:rsid w:val="00F03049"/>
    <w:rsid w:val="00F078F9"/>
    <w:rsid w:val="00F4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AAAD4"/>
  <w15:chartTrackingRefBased/>
  <w15:docId w15:val="{5D81CBAF-AAB3-44BA-B1AD-390BF2BB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4AFF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F0304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F0304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F0304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0304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03049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F03049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90A2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90A2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90A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5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559</Words>
  <Characters>3354</Characters>
  <Application>Microsoft Office Word</Application>
  <DocSecurity>0</DocSecurity>
  <Lines>27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Dziedziak</dc:creator>
  <cp:keywords/>
  <dc:description/>
  <cp:lastModifiedBy>Dawid Waligórski (264015)</cp:lastModifiedBy>
  <cp:revision>27</cp:revision>
  <dcterms:created xsi:type="dcterms:W3CDTF">2023-10-10T11:01:00Z</dcterms:created>
  <dcterms:modified xsi:type="dcterms:W3CDTF">2023-10-14T18:37:00Z</dcterms:modified>
</cp:coreProperties>
</file>